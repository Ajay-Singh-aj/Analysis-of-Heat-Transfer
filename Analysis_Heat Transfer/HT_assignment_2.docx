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4CE1" w14:textId="77777777" w:rsidR="00747BC5" w:rsidRDefault="00737A47" w:rsidP="00F961A5">
      <w:pPr>
        <w:rPr>
          <w:rFonts w:ascii="Bahnschrift" w:hAnsi="Bahnschrift"/>
          <w:b/>
          <w:bCs/>
          <w:sz w:val="56"/>
          <w:szCs w:val="56"/>
        </w:rPr>
      </w:pPr>
      <w:r>
        <w:rPr>
          <w:rFonts w:ascii="Bahnschrift" w:hAnsi="Bahnschrift"/>
          <w:b/>
          <w:bCs/>
          <w:sz w:val="56"/>
          <w:szCs w:val="56"/>
        </w:rPr>
        <w:t xml:space="preserve">INDIAN INSTITUTE OF TECHNOLOGY </w:t>
      </w:r>
      <w:proofErr w:type="gramStart"/>
      <w:r w:rsidR="0067039E">
        <w:rPr>
          <w:rFonts w:ascii="Bahnschrift" w:hAnsi="Bahnschrift"/>
          <w:b/>
          <w:bCs/>
          <w:sz w:val="56"/>
          <w:szCs w:val="56"/>
        </w:rPr>
        <w:t xml:space="preserve">  </w:t>
      </w:r>
      <w:r w:rsidR="009902B7" w:rsidRPr="009902B7">
        <w:rPr>
          <w:rFonts w:ascii="Bahnschrift" w:hAnsi="Bahnschrift"/>
          <w:b/>
          <w:bCs/>
          <w:sz w:val="16"/>
          <w:szCs w:val="16"/>
        </w:rPr>
        <w:t>.</w:t>
      </w:r>
      <w:proofErr w:type="gramEnd"/>
      <w:r>
        <w:rPr>
          <w:rFonts w:ascii="Bahnschrift" w:hAnsi="Bahnschrift"/>
          <w:b/>
          <w:bCs/>
          <w:sz w:val="56"/>
          <w:szCs w:val="56"/>
        </w:rPr>
        <w:t xml:space="preserve"> </w:t>
      </w:r>
      <w:r w:rsidR="0067039E">
        <w:rPr>
          <w:rFonts w:ascii="Bahnschrift" w:hAnsi="Bahnschrift"/>
          <w:b/>
          <w:bCs/>
          <w:sz w:val="56"/>
          <w:szCs w:val="56"/>
        </w:rPr>
        <w:t xml:space="preserve">                     IIT </w:t>
      </w:r>
      <w:r>
        <w:rPr>
          <w:rFonts w:ascii="Bahnschrift" w:hAnsi="Bahnschrift"/>
          <w:b/>
          <w:bCs/>
          <w:sz w:val="56"/>
          <w:szCs w:val="56"/>
        </w:rPr>
        <w:t>KANPUR</w:t>
      </w:r>
      <w:del w:id="0" w:author="ajay singh" w:date="2023-11-21T21:27:00Z">
        <w:r w:rsidR="00BC5CD6" w:rsidDel="00F961A5">
          <w:rPr>
            <w:rFonts w:ascii="Bahnschrift" w:hAnsi="Bahnschrift"/>
            <w:b/>
            <w:bCs/>
            <w:sz w:val="56"/>
            <w:szCs w:val="56"/>
          </w:rPr>
          <w:delText xml:space="preserve">   </w:delText>
        </w:r>
      </w:del>
    </w:p>
    <w:p w14:paraId="7A8BCF1D" w14:textId="7A0857A8" w:rsidR="00163F17" w:rsidRPr="00737A47" w:rsidRDefault="00BC5CD6" w:rsidP="00F961A5">
      <w:pPr>
        <w:rPr>
          <w:rFonts w:ascii="Bahnschrift" w:hAnsi="Bahnschrift"/>
          <w:b/>
          <w:bCs/>
          <w:sz w:val="56"/>
          <w:szCs w:val="56"/>
        </w:rPr>
      </w:pPr>
      <w:del w:id="1" w:author="ajay singh" w:date="2023-11-21T21:27:00Z">
        <w:r w:rsidDel="00F961A5">
          <w:rPr>
            <w:rFonts w:ascii="Bahnschrift" w:hAnsi="Bahnschrift"/>
            <w:b/>
            <w:bCs/>
            <w:sz w:val="56"/>
            <w:szCs w:val="56"/>
          </w:rPr>
          <w:delText xml:space="preserve"> </w:delText>
        </w:r>
      </w:del>
      <w:r>
        <w:rPr>
          <w:rFonts w:ascii="Bahnschrift" w:hAnsi="Bahnschrift"/>
          <w:b/>
          <w:bCs/>
          <w:sz w:val="56"/>
          <w:szCs w:val="56"/>
        </w:rPr>
        <w:t xml:space="preserve">  </w:t>
      </w:r>
      <w:r w:rsidR="00747BC5">
        <w:rPr>
          <w:rFonts w:ascii="Bahnschrift" w:hAnsi="Bahnschrift"/>
          <w:b/>
          <w:bCs/>
          <w:sz w:val="56"/>
          <w:szCs w:val="56"/>
        </w:rPr>
        <w:t xml:space="preserve">                     </w:t>
      </w:r>
      <w:r w:rsidR="00747BC5" w:rsidRPr="004C330D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2D17C04B" wp14:editId="0338C542">
            <wp:extent cx="1127760" cy="1013298"/>
            <wp:effectExtent l="0" t="0" r="0" b="0"/>
            <wp:docPr id="734798822" name="Picture 73479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98822" name="Picture 7347988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83" cy="10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C99F" w14:textId="77777777" w:rsidR="002B722F" w:rsidRPr="004C330D" w:rsidRDefault="002B722F" w:rsidP="000F5F90">
      <w:pPr>
        <w:jc w:val="center"/>
        <w:rPr>
          <w:rFonts w:ascii="Arial Black" w:hAnsi="Arial Black"/>
          <w:sz w:val="44"/>
          <w:szCs w:val="44"/>
        </w:rPr>
      </w:pPr>
    </w:p>
    <w:p w14:paraId="19CD1526" w14:textId="3B38A9F1" w:rsidR="00163F17" w:rsidRDefault="00AB0AA9" w:rsidP="002B722F">
      <w:pPr>
        <w:jc w:val="center"/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t>ANALYSING HEAT TRANSFER</w:t>
      </w:r>
    </w:p>
    <w:p w14:paraId="1CFAED3B" w14:textId="5A5E18F2" w:rsidR="00747BC5" w:rsidRPr="00747BC5" w:rsidRDefault="00334394" w:rsidP="00747BC5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48"/>
          <w:szCs w:val="48"/>
        </w:rPr>
        <w:t xml:space="preserve">                   </w:t>
      </w:r>
      <w:r w:rsidR="00747BC5">
        <w:rPr>
          <w:rFonts w:ascii="Arial Black" w:hAnsi="Arial Black"/>
          <w:b/>
          <w:bCs/>
          <w:sz w:val="48"/>
          <w:szCs w:val="48"/>
        </w:rPr>
        <w:t xml:space="preserve">                   </w:t>
      </w:r>
      <w:r w:rsidR="00747BC5" w:rsidRPr="00747BC5">
        <w:rPr>
          <w:rFonts w:ascii="Bahnschrift SemiBold" w:hAnsi="Bahnschrift SemiBold"/>
          <w:b/>
          <w:bCs/>
          <w:sz w:val="32"/>
          <w:szCs w:val="32"/>
        </w:rPr>
        <w:t>AJAY</w:t>
      </w:r>
      <w:r w:rsidR="00747BC5">
        <w:rPr>
          <w:rFonts w:ascii="Bahnschrift SemiBold" w:hAnsi="Bahnschrift SemiBold"/>
          <w:b/>
          <w:bCs/>
          <w:sz w:val="32"/>
          <w:szCs w:val="32"/>
        </w:rPr>
        <w:t xml:space="preserve"> </w:t>
      </w:r>
      <w:r w:rsidR="00747BC5" w:rsidRPr="00747BC5">
        <w:rPr>
          <w:rFonts w:ascii="Bahnschrift SemiBold" w:hAnsi="Bahnschrift SemiBold"/>
          <w:b/>
          <w:bCs/>
          <w:sz w:val="32"/>
          <w:szCs w:val="32"/>
        </w:rPr>
        <w:t>SINGH</w:t>
      </w:r>
      <w:r w:rsidR="00747BC5">
        <w:rPr>
          <w:rFonts w:ascii="Bahnschrift SemiBold" w:hAnsi="Bahnschrift SemiBold"/>
          <w:b/>
          <w:bCs/>
          <w:sz w:val="32"/>
          <w:szCs w:val="32"/>
        </w:rPr>
        <w:t xml:space="preserve"> (</w:t>
      </w:r>
      <w:r w:rsidR="00747BC5" w:rsidRPr="00747BC5">
        <w:rPr>
          <w:rFonts w:ascii="Bahnschrift SemiBold" w:hAnsi="Bahnschrift SemiBold"/>
          <w:b/>
          <w:bCs/>
          <w:sz w:val="32"/>
          <w:szCs w:val="32"/>
        </w:rPr>
        <w:t>220</w:t>
      </w:r>
      <w:r w:rsidR="00747BC5">
        <w:rPr>
          <w:rFonts w:ascii="Bahnschrift SemiBold" w:hAnsi="Bahnschrift SemiBold"/>
          <w:b/>
          <w:bCs/>
          <w:sz w:val="32"/>
          <w:szCs w:val="32"/>
        </w:rPr>
        <w:t>090</w:t>
      </w:r>
      <w:r w:rsidR="00747BC5">
        <w:rPr>
          <w:rFonts w:ascii="Bahnschrift SemiBold" w:hAnsi="Bahnschrift SemiBold"/>
          <w:b/>
          <w:bCs/>
          <w:sz w:val="32"/>
          <w:szCs w:val="32"/>
        </w:rPr>
        <w:t>)</w:t>
      </w:r>
      <w:r w:rsidR="00747BC5" w:rsidRPr="00747BC5">
        <w:rPr>
          <w:rFonts w:ascii="Bahnschrift SemiBold" w:hAnsi="Bahnschrift SemiBold"/>
          <w:b/>
          <w:bCs/>
          <w:sz w:val="32"/>
          <w:szCs w:val="32"/>
        </w:rPr>
        <w:t xml:space="preserve"> </w:t>
      </w:r>
    </w:p>
    <w:p w14:paraId="69AF34BB" w14:textId="09FF401C" w:rsidR="00163F17" w:rsidRPr="00747BC5" w:rsidRDefault="00747BC5" w:rsidP="00747BC5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  <w:r w:rsidRPr="00747BC5">
        <w:rPr>
          <w:rFonts w:ascii="Bahnschrift SemiBold" w:hAnsi="Bahnschrift SemiBold"/>
          <w:b/>
          <w:bCs/>
          <w:sz w:val="32"/>
          <w:szCs w:val="32"/>
        </w:rPr>
        <w:t xml:space="preserve">                                                </w:t>
      </w:r>
      <w:r>
        <w:rPr>
          <w:rFonts w:ascii="Bahnschrift SemiBold" w:hAnsi="Bahnschrift SemiBold"/>
          <w:b/>
          <w:bCs/>
          <w:sz w:val="32"/>
          <w:szCs w:val="32"/>
        </w:rPr>
        <w:t xml:space="preserve">                                                </w:t>
      </w:r>
      <w:r w:rsidR="00AB0AA9">
        <w:rPr>
          <w:rFonts w:ascii="Arial Black" w:hAnsi="Arial Black"/>
          <w:b/>
          <w:bCs/>
          <w:sz w:val="40"/>
          <w:szCs w:val="40"/>
        </w:rPr>
        <w:t xml:space="preserve">Assignment  : </w:t>
      </w:r>
      <w:r w:rsidR="00334394">
        <w:rPr>
          <w:rFonts w:ascii="Arial Black" w:hAnsi="Arial Black"/>
          <w:b/>
          <w:bCs/>
          <w:sz w:val="40"/>
          <w:szCs w:val="40"/>
        </w:rPr>
        <w:t>2</w:t>
      </w:r>
    </w:p>
    <w:p w14:paraId="2FCAD3C8" w14:textId="651D2652" w:rsidR="00163F17" w:rsidRDefault="004A5311" w:rsidP="00163F17">
      <w:pPr>
        <w:rPr>
          <w:rFonts w:ascii="Arial Black" w:hAnsi="Arial Black"/>
          <w:sz w:val="24"/>
          <w:szCs w:val="24"/>
        </w:rPr>
      </w:pPr>
      <w:r w:rsidRPr="00156259">
        <w:rPr>
          <w:rFonts w:ascii="Arial Black" w:hAnsi="Arial Black"/>
          <w:sz w:val="24"/>
          <w:szCs w:val="24"/>
        </w:rPr>
        <w:t xml:space="preserve">QUESTION </w:t>
      </w:r>
      <w:r w:rsidR="00334394">
        <w:rPr>
          <w:rFonts w:ascii="Arial Black" w:hAnsi="Arial Black"/>
          <w:sz w:val="24"/>
          <w:szCs w:val="24"/>
        </w:rPr>
        <w:t>:</w:t>
      </w:r>
    </w:p>
    <w:p w14:paraId="73E7A272" w14:textId="3FA1D4E6" w:rsidR="00334394" w:rsidRPr="00156259" w:rsidRDefault="00334394" w:rsidP="00163F17">
      <w:pPr>
        <w:rPr>
          <w:rFonts w:ascii="Arial Black" w:hAnsi="Arial Black"/>
          <w:sz w:val="24"/>
          <w:szCs w:val="24"/>
        </w:rPr>
      </w:pPr>
      <w:r w:rsidRPr="00334394">
        <w:rPr>
          <w:rFonts w:ascii="Arial Black" w:hAnsi="Arial Black"/>
          <w:sz w:val="24"/>
          <w:szCs w:val="24"/>
        </w:rPr>
        <w:drawing>
          <wp:inline distT="0" distB="0" distL="0" distR="0" wp14:anchorId="3E7160A2" wp14:editId="6D94DA80">
            <wp:extent cx="5943600" cy="4250690"/>
            <wp:effectExtent l="0" t="0" r="0" b="0"/>
            <wp:docPr id="150804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47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A69" w14:textId="325AF497" w:rsidR="00171D36" w:rsidRDefault="00334394" w:rsidP="00171D36">
      <w:pPr>
        <w:rPr>
          <w:rStyle w:val="Strong"/>
          <w:rFonts w:ascii="Arial Black" w:hAnsi="Arial Black" w:cs="Segoe UI"/>
          <w:sz w:val="24"/>
          <w:szCs w:val="24"/>
        </w:rPr>
      </w:pPr>
      <w:r>
        <w:rPr>
          <w:rStyle w:val="Strong"/>
          <w:rFonts w:ascii="Arial Black" w:hAnsi="Arial Black" w:cs="Segoe UI"/>
          <w:sz w:val="24"/>
          <w:szCs w:val="24"/>
        </w:rPr>
        <w:t>SOLUTION:</w:t>
      </w:r>
    </w:p>
    <w:p w14:paraId="73F14426" w14:textId="6428D7B8" w:rsidR="00334394" w:rsidRPr="00B525A2" w:rsidRDefault="00334394" w:rsidP="00171D3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DE8A4C2" wp14:editId="4E9F28B1">
            <wp:extent cx="5943600" cy="7565390"/>
            <wp:effectExtent l="0" t="0" r="0" b="0"/>
            <wp:docPr id="1587938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38206" name="Picture 15879382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9794" w14:textId="77777777" w:rsidR="00334394" w:rsidRDefault="00334394" w:rsidP="00F508CD">
      <w:pPr>
        <w:rPr>
          <w:rFonts w:eastAsia="Times New Roman" w:cstheme="minorHAnsi"/>
          <w:sz w:val="28"/>
          <w:szCs w:val="28"/>
          <w:lang w:val="en-IN" w:eastAsia="en-IN"/>
        </w:rPr>
      </w:pPr>
    </w:p>
    <w:p w14:paraId="53D7E2AC" w14:textId="77777777" w:rsidR="00334394" w:rsidRDefault="00334394" w:rsidP="00F508CD">
      <w:pPr>
        <w:rPr>
          <w:rFonts w:eastAsia="Times New Roman" w:cstheme="minorHAnsi"/>
          <w:sz w:val="28"/>
          <w:szCs w:val="28"/>
          <w:lang w:val="en-IN" w:eastAsia="en-IN"/>
        </w:rPr>
      </w:pPr>
    </w:p>
    <w:p w14:paraId="0C0D27DB" w14:textId="77777777" w:rsidR="00334394" w:rsidRDefault="00334394" w:rsidP="00F508CD">
      <w:pPr>
        <w:rPr>
          <w:rFonts w:eastAsia="Times New Roman" w:cstheme="minorHAnsi"/>
          <w:sz w:val="28"/>
          <w:szCs w:val="28"/>
          <w:lang w:val="en-IN" w:eastAsia="en-IN"/>
        </w:rPr>
      </w:pPr>
    </w:p>
    <w:p w14:paraId="2C3FA467" w14:textId="77777777" w:rsidR="00334394" w:rsidRDefault="00334394" w:rsidP="003343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CODE AND </w:t>
      </w:r>
      <w:proofErr w:type="gramStart"/>
      <w:r>
        <w:rPr>
          <w:rFonts w:ascii="Arial Black" w:hAnsi="Arial Black"/>
          <w:sz w:val="24"/>
          <w:szCs w:val="24"/>
        </w:rPr>
        <w:t>GRAPHS(</w:t>
      </w:r>
      <w:proofErr w:type="gramEnd"/>
      <w:r>
        <w:rPr>
          <w:rFonts w:ascii="Arial Black" w:hAnsi="Arial Black"/>
          <w:sz w:val="24"/>
          <w:szCs w:val="24"/>
        </w:rPr>
        <w:t>Q vs R):</w:t>
      </w:r>
    </w:p>
    <w:p w14:paraId="3D503DDF" w14:textId="1F216BF7" w:rsidR="00334394" w:rsidRDefault="00334394" w:rsidP="003343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1.for cylinder:</w:t>
      </w:r>
    </w:p>
    <w:p w14:paraId="2A61C9FE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Given parameters</w:t>
      </w:r>
    </w:p>
    <w:p w14:paraId="048EEA52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T1 = 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100;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Outer surface temperature of the pipe (constant) in °C</w:t>
      </w:r>
    </w:p>
    <w:p w14:paraId="79C0057B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T_infinity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25;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Temperature of the surrounding medium in °C</w:t>
      </w:r>
    </w:p>
    <w:p w14:paraId="569F3AA4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k = 0.1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Thermal conductivity of the insulation material in W/(</w:t>
      </w:r>
      <w:proofErr w:type="spellStart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m·K</w:t>
      </w:r>
      <w:proofErr w:type="spell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)</w:t>
      </w:r>
    </w:p>
    <w:p w14:paraId="35998244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 = 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10;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Convection heat transfer coefficient in W/(m^2·K)</w:t>
      </w:r>
    </w:p>
    <w:p w14:paraId="5D2738A1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r1 = 0.02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Inner radius of the pipe in meters</w:t>
      </w:r>
    </w:p>
    <w:p w14:paraId="44B44EBB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L = 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1;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Length of the pipe in meters</w:t>
      </w:r>
    </w:p>
    <w:p w14:paraId="543D3865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BA95A13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Create an array of radii from r1 to r2</w:t>
      </w:r>
    </w:p>
    <w:p w14:paraId="3AF16D82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r_values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linspace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r1, 0.05, 100);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Outer radius of the insulation layer</w:t>
      </w:r>
    </w:p>
    <w:p w14:paraId="5B02EF90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AAD5144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Calculate the thermal resistances</w:t>
      </w:r>
    </w:p>
    <w:p w14:paraId="06134B0A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R_cond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log(</w:t>
      </w:r>
      <w:proofErr w:type="spellStart"/>
      <w:proofErr w:type="gram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r_values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/ r1) ./ (2 * pi * k * L);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Element-wise division</w:t>
      </w:r>
    </w:p>
    <w:p w14:paraId="2D326DFD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R_conv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1 .</w:t>
      </w:r>
      <w:proofErr w:type="gram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/ (h * 2 * pi * </w:t>
      </w: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r_values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* L);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Element-wise division</w:t>
      </w:r>
    </w:p>
    <w:p w14:paraId="02B254F6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E7210E0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Calculate the total thermal resistance</w:t>
      </w:r>
    </w:p>
    <w:p w14:paraId="48FE1AFF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R_total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R_cond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+ </w:t>
      </w: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R_conv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575E8D44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15E415E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Calculate the heat transfer Q</w:t>
      </w:r>
    </w:p>
    <w:p w14:paraId="77FEA0EA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Q = (T1 - </w:t>
      </w: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T_infinity</w:t>
      </w:r>
      <w:proofErr w:type="spellEnd"/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) .</w:t>
      </w:r>
      <w:proofErr w:type="gram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/ </w:t>
      </w: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R_total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;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Element-wise division</w:t>
      </w:r>
    </w:p>
    <w:p w14:paraId="7E70352E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1B50F70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Plot Q vs. r</w:t>
      </w:r>
    </w:p>
    <w:p w14:paraId="0A1DFA8E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spellStart"/>
      <w:proofErr w:type="gram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r_values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, Q);</w:t>
      </w:r>
    </w:p>
    <w:p w14:paraId="3B21DC46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33439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'Radius (m)'</w:t>
      </w: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1D0C363C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33439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'Heat Transfer (W)'</w:t>
      </w: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889563D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33439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'Heat Transfer vs. Radius for cylindrical pipe'</w:t>
      </w: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7BE5613" w14:textId="77777777" w:rsid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grid </w:t>
      </w:r>
      <w:r w:rsidRPr="0033439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A0F34AA" w14:textId="77777777" w:rsid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8E9D2AC" w14:textId="4BD11022" w:rsidR="00334394" w:rsidRDefault="00334394" w:rsidP="003343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1.for </w:t>
      </w:r>
      <w:r>
        <w:rPr>
          <w:rFonts w:ascii="Arial Black" w:hAnsi="Arial Black"/>
          <w:sz w:val="24"/>
          <w:szCs w:val="24"/>
        </w:rPr>
        <w:t>sphere</w:t>
      </w:r>
      <w:r>
        <w:rPr>
          <w:rFonts w:ascii="Arial Black" w:hAnsi="Arial Black"/>
          <w:sz w:val="24"/>
          <w:szCs w:val="24"/>
        </w:rPr>
        <w:t>:</w:t>
      </w:r>
    </w:p>
    <w:p w14:paraId="6AD1BE71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Given parameters</w:t>
      </w:r>
    </w:p>
    <w:p w14:paraId="0B83DB7B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T1 = 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100;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Outer surface temperature of the sphere (constant) in °C</w:t>
      </w:r>
    </w:p>
    <w:p w14:paraId="5C87BCD9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T_infinity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25;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Temperature of the surrounding medium in °C</w:t>
      </w:r>
    </w:p>
    <w:p w14:paraId="5E64AF64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k = 0.1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Thermal conductivity of the insulation material in W/(</w:t>
      </w:r>
      <w:proofErr w:type="spellStart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m·K</w:t>
      </w:r>
      <w:proofErr w:type="spell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)</w:t>
      </w:r>
    </w:p>
    <w:p w14:paraId="57A97202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 = 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10;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Convection heat transfer coefficient in W/(m^2·K)</w:t>
      </w:r>
    </w:p>
    <w:p w14:paraId="1A879909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r1 = 0.02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End"/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Inner radius of the sphere in meters</w:t>
      </w:r>
    </w:p>
    <w:p w14:paraId="5F06ADBB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E43D95E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Create an array of radii from r1 to r2</w:t>
      </w:r>
    </w:p>
    <w:p w14:paraId="2BF6BD59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r_values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linspace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r1, 0.05, 100); 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Outer radius of the insulation layer</w:t>
      </w:r>
    </w:p>
    <w:p w14:paraId="33CABCC6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3B8CFAD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Calculate the thermal resistances</w:t>
      </w:r>
    </w:p>
    <w:p w14:paraId="6403C7DC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R_cond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(r_values-r1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) .</w:t>
      </w:r>
      <w:proofErr w:type="gram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/ (4 * pi *r1.*</w:t>
      </w: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r_values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* k);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Element-wise division</w:t>
      </w:r>
    </w:p>
    <w:p w14:paraId="00171C9E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R_conv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1 .</w:t>
      </w:r>
      <w:proofErr w:type="gram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/ (h * 4 * pi * r_values.^2 );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Element-wise division</w:t>
      </w:r>
    </w:p>
    <w:p w14:paraId="11B176C6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0264533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Calculate the total thermal resistance</w:t>
      </w:r>
    </w:p>
    <w:p w14:paraId="373990A9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R_total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R_cond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+ </w:t>
      </w: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R_conv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66F7092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C3E6E53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Calculate the heat transfer Q</w:t>
      </w:r>
    </w:p>
    <w:p w14:paraId="321B4576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Q = (T1 - </w:t>
      </w: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T_infinity</w:t>
      </w:r>
      <w:proofErr w:type="spellEnd"/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) .</w:t>
      </w:r>
      <w:proofErr w:type="gram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/ </w:t>
      </w:r>
      <w:proofErr w:type="spell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R_total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; </w:t>
      </w: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Element-wise division</w:t>
      </w:r>
    </w:p>
    <w:p w14:paraId="5B449B81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20E8352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Plot Q vs. r</w:t>
      </w:r>
    </w:p>
    <w:p w14:paraId="31D0CA5D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spellStart"/>
      <w:proofErr w:type="gram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r_values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, Q);</w:t>
      </w:r>
    </w:p>
    <w:p w14:paraId="31F02914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33439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'Radius (m)'</w:t>
      </w: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564AF31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ylabel</w:t>
      </w:r>
      <w:proofErr w:type="spellEnd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33439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'Heat Transfer (W)'</w:t>
      </w: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2A1DD37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33439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'Heat Transfer vs. Radius for sphere'</w:t>
      </w: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6B06ED4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grid </w:t>
      </w:r>
      <w:r w:rsidRPr="0033439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  <w:r w:rsidRPr="00334394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6998B1C6" w14:textId="77777777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835FD98" w14:textId="77777777" w:rsidR="00334394" w:rsidRDefault="00334394" w:rsidP="00334394">
      <w:pPr>
        <w:rPr>
          <w:rFonts w:ascii="Arial Black" w:hAnsi="Arial Black"/>
          <w:sz w:val="24"/>
          <w:szCs w:val="24"/>
        </w:rPr>
      </w:pPr>
    </w:p>
    <w:p w14:paraId="3A7C9841" w14:textId="77777777" w:rsid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F6E8B88" w14:textId="4E197C55" w:rsid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4C2BF84" w14:textId="77777777" w:rsid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0023523" w14:textId="005E8B6C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noProof/>
          <w:sz w:val="20"/>
          <w:szCs w:val="20"/>
          <w:lang w:val="en-IN" w:eastAsia="en-IN"/>
        </w:rPr>
        <w:drawing>
          <wp:inline distT="0" distB="0" distL="0" distR="0" wp14:anchorId="295CF055" wp14:editId="28953D54">
            <wp:extent cx="5326380" cy="3992880"/>
            <wp:effectExtent l="0" t="0" r="0" b="0"/>
            <wp:docPr id="1866486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F0BD" w14:textId="77777777" w:rsid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0D3997E" w14:textId="77777777" w:rsid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D778BE2" w14:textId="77777777" w:rsid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504FF42" w14:textId="52C9EEF1" w:rsidR="00334394" w:rsidRPr="00334394" w:rsidRDefault="00334394" w:rsidP="00334394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34394">
        <w:rPr>
          <w:rFonts w:ascii="Consolas" w:eastAsia="Times New Roman" w:hAnsi="Consolas" w:cs="Times New Roman"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5041D015" wp14:editId="3412DD8B">
            <wp:extent cx="5326380" cy="3992880"/>
            <wp:effectExtent l="0" t="0" r="0" b="0"/>
            <wp:docPr id="1604341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1367" w14:textId="77777777" w:rsidR="00334394" w:rsidRDefault="00334394" w:rsidP="00334394">
      <w:pPr>
        <w:rPr>
          <w:rFonts w:ascii="Arial Black" w:hAnsi="Arial Black"/>
          <w:sz w:val="24"/>
          <w:szCs w:val="24"/>
        </w:rPr>
      </w:pPr>
    </w:p>
    <w:p w14:paraId="6F7036E6" w14:textId="3F1AC68E" w:rsidR="006523BD" w:rsidRPr="006523BD" w:rsidRDefault="006523BD" w:rsidP="006523BD">
      <w:pPr>
        <w:ind w:left="425"/>
        <w:rPr>
          <w:rFonts w:ascii="Segoe UI" w:eastAsiaTheme="minorEastAsia" w:hAnsi="Segoe UI" w:cs="Segoe UI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Theme="minorEastAsia" w:hAnsi="Segoe UI" w:cs="Segoe UI"/>
          <w:noProof/>
          <w:color w:val="000000" w:themeColor="text1"/>
          <w:sz w:val="28"/>
          <w:szCs w:val="28"/>
        </w:rPr>
        <mc:AlternateContent>
          <mc:Choice Requires="wpc">
            <w:drawing>
              <wp:inline distT="0" distB="0" distL="0" distR="0" wp14:anchorId="5000F309" wp14:editId="1DE73505">
                <wp:extent cx="5486400" cy="3124200"/>
                <wp:effectExtent l="0" t="0" r="0" b="0"/>
                <wp:docPr id="831715953" name="Canvas 8317159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1C6AB97" id="Canvas 831715953" o:spid="_x0000_s1026" editas="canvas" style="width:6in;height:246pt;mso-position-horizontal-relative:char;mso-position-vertical-relative:line" coordsize="54864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">
                <v:shape id="_x0000_s1027" type="#_x0000_t75" style="position:absolute;width:54864;height:31242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70CB22BA" w14:textId="0CFAB53F" w:rsidR="003724B7" w:rsidRDefault="003724B7" w:rsidP="003724B7">
      <w:pPr>
        <w:pStyle w:val="ListParagraph"/>
        <w:ind w:left="1145"/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8B1EEF" w14:textId="77777777" w:rsidR="00200F1F" w:rsidRPr="00200F1F" w:rsidRDefault="00200F1F" w:rsidP="00200F1F">
      <w:pPr>
        <w:pStyle w:val="ListParagraph"/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6913E" w14:textId="77777777" w:rsidR="00200F1F" w:rsidRPr="00200F1F" w:rsidRDefault="00200F1F" w:rsidP="00200F1F">
      <w:pPr>
        <w:pStyle w:val="ListParagraph"/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C1CA9" w14:textId="173C5F86" w:rsidR="00B83911" w:rsidRPr="00B83911" w:rsidRDefault="00B83911" w:rsidP="00B83911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4E9180" w14:textId="77777777" w:rsidR="00B83911" w:rsidRDefault="00B83911" w:rsidP="00B83911">
      <w:pPr>
        <w:pStyle w:val="ListParagraph"/>
        <w:ind w:left="501"/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6BF43" w14:textId="1B49ADAC" w:rsidR="00B83911" w:rsidRPr="006523BD" w:rsidRDefault="00B83911" w:rsidP="006523BD">
      <w:pPr>
        <w:rPr>
          <w:rFonts w:ascii="Arial Rounded MT Bold" w:hAnsi="Arial Rounded MT Bold"/>
          <w:sz w:val="32"/>
          <w:szCs w:val="32"/>
        </w:rPr>
      </w:pPr>
    </w:p>
    <w:sectPr w:rsidR="00B83911" w:rsidRPr="006523BD" w:rsidSect="0022295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C49"/>
    <w:multiLevelType w:val="hybridMultilevel"/>
    <w:tmpl w:val="E54E8C14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6A05438"/>
    <w:multiLevelType w:val="hybridMultilevel"/>
    <w:tmpl w:val="A21C7A4E"/>
    <w:lvl w:ilvl="0" w:tplc="400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2" w15:restartNumberingAfterBreak="0">
    <w:nsid w:val="08722E3E"/>
    <w:multiLevelType w:val="multilevel"/>
    <w:tmpl w:val="6268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5121E"/>
    <w:multiLevelType w:val="multilevel"/>
    <w:tmpl w:val="52E472B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6483A"/>
    <w:multiLevelType w:val="hybridMultilevel"/>
    <w:tmpl w:val="3C5C232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37749"/>
    <w:multiLevelType w:val="multilevel"/>
    <w:tmpl w:val="E4AE7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D431C"/>
    <w:multiLevelType w:val="hybridMultilevel"/>
    <w:tmpl w:val="86166B88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1F1229BB"/>
    <w:multiLevelType w:val="hybridMultilevel"/>
    <w:tmpl w:val="52B2044A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8" w15:restartNumberingAfterBreak="0">
    <w:nsid w:val="23D428E7"/>
    <w:multiLevelType w:val="hybridMultilevel"/>
    <w:tmpl w:val="DC541382"/>
    <w:lvl w:ilvl="0" w:tplc="40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288A01B7"/>
    <w:multiLevelType w:val="multilevel"/>
    <w:tmpl w:val="DDA0B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E5EB3"/>
    <w:multiLevelType w:val="hybridMultilevel"/>
    <w:tmpl w:val="66460A7C"/>
    <w:lvl w:ilvl="0" w:tplc="30C8CF3A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4953F5"/>
    <w:multiLevelType w:val="multilevel"/>
    <w:tmpl w:val="4BDC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258A9"/>
    <w:multiLevelType w:val="hybridMultilevel"/>
    <w:tmpl w:val="3022E0E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6738D"/>
    <w:multiLevelType w:val="multilevel"/>
    <w:tmpl w:val="9712F3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27BF2"/>
    <w:multiLevelType w:val="multilevel"/>
    <w:tmpl w:val="791E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A55A2E"/>
    <w:multiLevelType w:val="hybridMultilevel"/>
    <w:tmpl w:val="8842EB2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A1109"/>
    <w:multiLevelType w:val="hybridMultilevel"/>
    <w:tmpl w:val="40E0482C"/>
    <w:lvl w:ilvl="0" w:tplc="40090017">
      <w:start w:val="1"/>
      <w:numFmt w:val="lowerLetter"/>
      <w:lvlText w:val="%1)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 w15:restartNumberingAfterBreak="0">
    <w:nsid w:val="371024C3"/>
    <w:multiLevelType w:val="multilevel"/>
    <w:tmpl w:val="8A1A77A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582" w:hanging="720"/>
      </w:pPr>
      <w:rPr>
        <w:rFonts w:hint="default"/>
        <w:b w:val="0"/>
        <w:color w:val="374151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B2F09"/>
    <w:multiLevelType w:val="hybridMultilevel"/>
    <w:tmpl w:val="58E83F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3C084822"/>
    <w:multiLevelType w:val="hybridMultilevel"/>
    <w:tmpl w:val="26A86936"/>
    <w:lvl w:ilvl="0" w:tplc="412ECF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0166AD"/>
    <w:multiLevelType w:val="multilevel"/>
    <w:tmpl w:val="738A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1A792A"/>
    <w:multiLevelType w:val="hybridMultilevel"/>
    <w:tmpl w:val="195E9F3A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E86420D"/>
    <w:multiLevelType w:val="hybridMultilevel"/>
    <w:tmpl w:val="0F268CD4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4F745B07"/>
    <w:multiLevelType w:val="hybridMultilevel"/>
    <w:tmpl w:val="BB229170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0EE0089"/>
    <w:multiLevelType w:val="hybridMultilevel"/>
    <w:tmpl w:val="975AF5D8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357087B"/>
    <w:multiLevelType w:val="multilevel"/>
    <w:tmpl w:val="F1C60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8032E"/>
    <w:multiLevelType w:val="hybridMultilevel"/>
    <w:tmpl w:val="AEAA23D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5BF17CEB"/>
    <w:multiLevelType w:val="hybridMultilevel"/>
    <w:tmpl w:val="338E57B6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C0862E5"/>
    <w:multiLevelType w:val="hybridMultilevel"/>
    <w:tmpl w:val="81365EF8"/>
    <w:lvl w:ilvl="0" w:tplc="40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9" w15:restartNumberingAfterBreak="0">
    <w:nsid w:val="5C893CB5"/>
    <w:multiLevelType w:val="multilevel"/>
    <w:tmpl w:val="486EF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A6703C"/>
    <w:multiLevelType w:val="hybridMultilevel"/>
    <w:tmpl w:val="15D865AE"/>
    <w:lvl w:ilvl="0" w:tplc="406497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B66A43"/>
    <w:multiLevelType w:val="multilevel"/>
    <w:tmpl w:val="B69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B77206"/>
    <w:multiLevelType w:val="hybridMultilevel"/>
    <w:tmpl w:val="BC742438"/>
    <w:lvl w:ilvl="0" w:tplc="9362B16E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 w15:restartNumberingAfterBreak="0">
    <w:nsid w:val="62094DBC"/>
    <w:multiLevelType w:val="multilevel"/>
    <w:tmpl w:val="E69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3B0B33"/>
    <w:multiLevelType w:val="hybridMultilevel"/>
    <w:tmpl w:val="8CD8D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B00E5"/>
    <w:multiLevelType w:val="multilevel"/>
    <w:tmpl w:val="E71CC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FD2707"/>
    <w:multiLevelType w:val="hybridMultilevel"/>
    <w:tmpl w:val="3FD4F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B064B2"/>
    <w:multiLevelType w:val="hybridMultilevel"/>
    <w:tmpl w:val="47B8E800"/>
    <w:lvl w:ilvl="0" w:tplc="406497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E568F"/>
    <w:multiLevelType w:val="hybridMultilevel"/>
    <w:tmpl w:val="B5F87072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6E9C3446"/>
    <w:multiLevelType w:val="multilevel"/>
    <w:tmpl w:val="28C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731461"/>
    <w:multiLevelType w:val="hybridMultilevel"/>
    <w:tmpl w:val="1A92C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1" w15:restartNumberingAfterBreak="0">
    <w:nsid w:val="71C14CE5"/>
    <w:multiLevelType w:val="hybridMultilevel"/>
    <w:tmpl w:val="88222618"/>
    <w:lvl w:ilvl="0" w:tplc="40090017">
      <w:start w:val="1"/>
      <w:numFmt w:val="lowerLetter"/>
      <w:lvlText w:val="%1)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2" w15:restartNumberingAfterBreak="0">
    <w:nsid w:val="722428D3"/>
    <w:multiLevelType w:val="hybridMultilevel"/>
    <w:tmpl w:val="418AC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C103D"/>
    <w:multiLevelType w:val="hybridMultilevel"/>
    <w:tmpl w:val="3642EAD8"/>
    <w:lvl w:ilvl="0" w:tplc="40090005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4" w15:restartNumberingAfterBreak="0">
    <w:nsid w:val="752029F6"/>
    <w:multiLevelType w:val="multilevel"/>
    <w:tmpl w:val="D53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CB028E"/>
    <w:multiLevelType w:val="multilevel"/>
    <w:tmpl w:val="41A6D9B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FB6173"/>
    <w:multiLevelType w:val="hybridMultilevel"/>
    <w:tmpl w:val="73144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47076"/>
    <w:multiLevelType w:val="multilevel"/>
    <w:tmpl w:val="7C0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356205"/>
    <w:multiLevelType w:val="hybridMultilevel"/>
    <w:tmpl w:val="C1800788"/>
    <w:lvl w:ilvl="0" w:tplc="412EC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4347">
    <w:abstractNumId w:val="6"/>
  </w:num>
  <w:num w:numId="2" w16cid:durableId="1376856084">
    <w:abstractNumId w:val="22"/>
  </w:num>
  <w:num w:numId="3" w16cid:durableId="50464146">
    <w:abstractNumId w:val="43"/>
  </w:num>
  <w:num w:numId="4" w16cid:durableId="797721410">
    <w:abstractNumId w:val="42"/>
  </w:num>
  <w:num w:numId="5" w16cid:durableId="1431389752">
    <w:abstractNumId w:val="10"/>
  </w:num>
  <w:num w:numId="6" w16cid:durableId="996151899">
    <w:abstractNumId w:val="40"/>
  </w:num>
  <w:num w:numId="7" w16cid:durableId="571542406">
    <w:abstractNumId w:val="18"/>
  </w:num>
  <w:num w:numId="8" w16cid:durableId="926689356">
    <w:abstractNumId w:val="8"/>
  </w:num>
  <w:num w:numId="9" w16cid:durableId="2122648082">
    <w:abstractNumId w:val="1"/>
  </w:num>
  <w:num w:numId="10" w16cid:durableId="2046755492">
    <w:abstractNumId w:val="4"/>
  </w:num>
  <w:num w:numId="11" w16cid:durableId="294288431">
    <w:abstractNumId w:val="36"/>
  </w:num>
  <w:num w:numId="12" w16cid:durableId="693504880">
    <w:abstractNumId w:val="38"/>
  </w:num>
  <w:num w:numId="13" w16cid:durableId="1991325905">
    <w:abstractNumId w:val="46"/>
  </w:num>
  <w:num w:numId="14" w16cid:durableId="1984041898">
    <w:abstractNumId w:val="7"/>
  </w:num>
  <w:num w:numId="15" w16cid:durableId="1717658726">
    <w:abstractNumId w:val="26"/>
  </w:num>
  <w:num w:numId="16" w16cid:durableId="1043990987">
    <w:abstractNumId w:val="24"/>
  </w:num>
  <w:num w:numId="17" w16cid:durableId="559364681">
    <w:abstractNumId w:val="21"/>
  </w:num>
  <w:num w:numId="18" w16cid:durableId="1220751288">
    <w:abstractNumId w:val="27"/>
  </w:num>
  <w:num w:numId="19" w16cid:durableId="1720204237">
    <w:abstractNumId w:val="28"/>
  </w:num>
  <w:num w:numId="20" w16cid:durableId="860322052">
    <w:abstractNumId w:val="23"/>
  </w:num>
  <w:num w:numId="21" w16cid:durableId="401489869">
    <w:abstractNumId w:val="34"/>
  </w:num>
  <w:num w:numId="22" w16cid:durableId="2029016276">
    <w:abstractNumId w:val="11"/>
  </w:num>
  <w:num w:numId="23" w16cid:durableId="655843210">
    <w:abstractNumId w:val="0"/>
  </w:num>
  <w:num w:numId="24" w16cid:durableId="1347560938">
    <w:abstractNumId w:val="15"/>
  </w:num>
  <w:num w:numId="25" w16cid:durableId="6030546">
    <w:abstractNumId w:val="12"/>
  </w:num>
  <w:num w:numId="26" w16cid:durableId="2026130394">
    <w:abstractNumId w:val="2"/>
  </w:num>
  <w:num w:numId="27" w16cid:durableId="48191761">
    <w:abstractNumId w:val="9"/>
  </w:num>
  <w:num w:numId="28" w16cid:durableId="1165785483">
    <w:abstractNumId w:val="5"/>
  </w:num>
  <w:num w:numId="29" w16cid:durableId="333731793">
    <w:abstractNumId w:val="29"/>
  </w:num>
  <w:num w:numId="30" w16cid:durableId="1752462194">
    <w:abstractNumId w:val="25"/>
  </w:num>
  <w:num w:numId="31" w16cid:durableId="690179467">
    <w:abstractNumId w:val="20"/>
  </w:num>
  <w:num w:numId="32" w16cid:durableId="425884537">
    <w:abstractNumId w:val="35"/>
  </w:num>
  <w:num w:numId="33" w16cid:durableId="528681343">
    <w:abstractNumId w:val="13"/>
  </w:num>
  <w:num w:numId="34" w16cid:durableId="1126049055">
    <w:abstractNumId w:val="44"/>
  </w:num>
  <w:num w:numId="35" w16cid:durableId="588856917">
    <w:abstractNumId w:val="41"/>
  </w:num>
  <w:num w:numId="36" w16cid:durableId="1352536796">
    <w:abstractNumId w:val="16"/>
  </w:num>
  <w:num w:numId="37" w16cid:durableId="908075964">
    <w:abstractNumId w:val="33"/>
  </w:num>
  <w:num w:numId="38" w16cid:durableId="332269460">
    <w:abstractNumId w:val="31"/>
  </w:num>
  <w:num w:numId="39" w16cid:durableId="1634484601">
    <w:abstractNumId w:val="47"/>
  </w:num>
  <w:num w:numId="40" w16cid:durableId="1097679678">
    <w:abstractNumId w:val="45"/>
  </w:num>
  <w:num w:numId="41" w16cid:durableId="844050889">
    <w:abstractNumId w:val="3"/>
  </w:num>
  <w:num w:numId="42" w16cid:durableId="890768967">
    <w:abstractNumId w:val="17"/>
  </w:num>
  <w:num w:numId="43" w16cid:durableId="1358309163">
    <w:abstractNumId w:val="32"/>
  </w:num>
  <w:num w:numId="44" w16cid:durableId="1595550985">
    <w:abstractNumId w:val="30"/>
  </w:num>
  <w:num w:numId="45" w16cid:durableId="930159546">
    <w:abstractNumId w:val="39"/>
  </w:num>
  <w:num w:numId="46" w16cid:durableId="234322717">
    <w:abstractNumId w:val="14"/>
  </w:num>
  <w:num w:numId="47" w16cid:durableId="1207529595">
    <w:abstractNumId w:val="37"/>
  </w:num>
  <w:num w:numId="48" w16cid:durableId="107706789">
    <w:abstractNumId w:val="48"/>
  </w:num>
  <w:num w:numId="49" w16cid:durableId="1994483122">
    <w:abstractNumId w:val="19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jay singh">
    <w15:presenceInfo w15:providerId="Windows Live" w15:userId="f9c06c7dcbac7b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7"/>
    <w:rsid w:val="0000145C"/>
    <w:rsid w:val="0002076E"/>
    <w:rsid w:val="00025E52"/>
    <w:rsid w:val="0003379D"/>
    <w:rsid w:val="00035767"/>
    <w:rsid w:val="000450C0"/>
    <w:rsid w:val="000576F3"/>
    <w:rsid w:val="00057AC1"/>
    <w:rsid w:val="000611DE"/>
    <w:rsid w:val="00062C6B"/>
    <w:rsid w:val="00062F90"/>
    <w:rsid w:val="00066A90"/>
    <w:rsid w:val="000745E9"/>
    <w:rsid w:val="00080835"/>
    <w:rsid w:val="000858C5"/>
    <w:rsid w:val="0008596E"/>
    <w:rsid w:val="00085BD1"/>
    <w:rsid w:val="00087377"/>
    <w:rsid w:val="0009190F"/>
    <w:rsid w:val="00095411"/>
    <w:rsid w:val="00095C2E"/>
    <w:rsid w:val="000A0CA3"/>
    <w:rsid w:val="000B422D"/>
    <w:rsid w:val="000B7FC9"/>
    <w:rsid w:val="000C679C"/>
    <w:rsid w:val="000C7AC4"/>
    <w:rsid w:val="000D3967"/>
    <w:rsid w:val="000F5F90"/>
    <w:rsid w:val="001002F5"/>
    <w:rsid w:val="001145B8"/>
    <w:rsid w:val="001162F4"/>
    <w:rsid w:val="00116D16"/>
    <w:rsid w:val="0011729A"/>
    <w:rsid w:val="00117E94"/>
    <w:rsid w:val="00120129"/>
    <w:rsid w:val="001206E0"/>
    <w:rsid w:val="00123D05"/>
    <w:rsid w:val="001257FB"/>
    <w:rsid w:val="001274F5"/>
    <w:rsid w:val="00131713"/>
    <w:rsid w:val="00133D6E"/>
    <w:rsid w:val="00134B82"/>
    <w:rsid w:val="00137306"/>
    <w:rsid w:val="00137918"/>
    <w:rsid w:val="00137DB8"/>
    <w:rsid w:val="001405D2"/>
    <w:rsid w:val="00140E68"/>
    <w:rsid w:val="00156259"/>
    <w:rsid w:val="00160ADA"/>
    <w:rsid w:val="00163F17"/>
    <w:rsid w:val="001643EF"/>
    <w:rsid w:val="00166657"/>
    <w:rsid w:val="00171D36"/>
    <w:rsid w:val="00173519"/>
    <w:rsid w:val="00176828"/>
    <w:rsid w:val="00180ACD"/>
    <w:rsid w:val="001819ED"/>
    <w:rsid w:val="001841A2"/>
    <w:rsid w:val="0018661E"/>
    <w:rsid w:val="0019074C"/>
    <w:rsid w:val="00196070"/>
    <w:rsid w:val="001A0C81"/>
    <w:rsid w:val="001A252F"/>
    <w:rsid w:val="001B07A0"/>
    <w:rsid w:val="001B16F7"/>
    <w:rsid w:val="001C3443"/>
    <w:rsid w:val="001D39BD"/>
    <w:rsid w:val="001D7734"/>
    <w:rsid w:val="001D7FA3"/>
    <w:rsid w:val="001E4242"/>
    <w:rsid w:val="001F4A46"/>
    <w:rsid w:val="00200F1F"/>
    <w:rsid w:val="002145BF"/>
    <w:rsid w:val="00221F42"/>
    <w:rsid w:val="00222955"/>
    <w:rsid w:val="00227ED9"/>
    <w:rsid w:val="002307F2"/>
    <w:rsid w:val="00237735"/>
    <w:rsid w:val="002432A0"/>
    <w:rsid w:val="00252F6D"/>
    <w:rsid w:val="0025438E"/>
    <w:rsid w:val="0025537F"/>
    <w:rsid w:val="002606AD"/>
    <w:rsid w:val="002706B9"/>
    <w:rsid w:val="002709A1"/>
    <w:rsid w:val="00274245"/>
    <w:rsid w:val="002749A9"/>
    <w:rsid w:val="00283582"/>
    <w:rsid w:val="002838A5"/>
    <w:rsid w:val="00285C6A"/>
    <w:rsid w:val="0028651E"/>
    <w:rsid w:val="00291DEC"/>
    <w:rsid w:val="002948A7"/>
    <w:rsid w:val="0029633E"/>
    <w:rsid w:val="002A0052"/>
    <w:rsid w:val="002A0FF6"/>
    <w:rsid w:val="002A297D"/>
    <w:rsid w:val="002A4FD8"/>
    <w:rsid w:val="002A5DCE"/>
    <w:rsid w:val="002B16CA"/>
    <w:rsid w:val="002B722F"/>
    <w:rsid w:val="002C265D"/>
    <w:rsid w:val="002C4DEA"/>
    <w:rsid w:val="002C6664"/>
    <w:rsid w:val="002C78B1"/>
    <w:rsid w:val="002D3D77"/>
    <w:rsid w:val="002D493A"/>
    <w:rsid w:val="002E453B"/>
    <w:rsid w:val="002E5C89"/>
    <w:rsid w:val="002E5D17"/>
    <w:rsid w:val="002E6505"/>
    <w:rsid w:val="002F09D6"/>
    <w:rsid w:val="002F12E6"/>
    <w:rsid w:val="002F400C"/>
    <w:rsid w:val="0030052B"/>
    <w:rsid w:val="0030142F"/>
    <w:rsid w:val="00304648"/>
    <w:rsid w:val="00304DE1"/>
    <w:rsid w:val="0031582F"/>
    <w:rsid w:val="00320E38"/>
    <w:rsid w:val="0032316A"/>
    <w:rsid w:val="00334394"/>
    <w:rsid w:val="0034227B"/>
    <w:rsid w:val="0034463A"/>
    <w:rsid w:val="00346E96"/>
    <w:rsid w:val="00351CEF"/>
    <w:rsid w:val="00357C17"/>
    <w:rsid w:val="003645C3"/>
    <w:rsid w:val="003724B7"/>
    <w:rsid w:val="003731B0"/>
    <w:rsid w:val="00376A4B"/>
    <w:rsid w:val="003831AC"/>
    <w:rsid w:val="00383F0A"/>
    <w:rsid w:val="00385D4B"/>
    <w:rsid w:val="00394C97"/>
    <w:rsid w:val="0039731B"/>
    <w:rsid w:val="003A2121"/>
    <w:rsid w:val="003A369A"/>
    <w:rsid w:val="003A3FC7"/>
    <w:rsid w:val="003B302E"/>
    <w:rsid w:val="003B4363"/>
    <w:rsid w:val="003B43F4"/>
    <w:rsid w:val="003D3708"/>
    <w:rsid w:val="003F1CA3"/>
    <w:rsid w:val="003F2BDA"/>
    <w:rsid w:val="003F4224"/>
    <w:rsid w:val="003F451B"/>
    <w:rsid w:val="003F5019"/>
    <w:rsid w:val="003F6833"/>
    <w:rsid w:val="00404C04"/>
    <w:rsid w:val="00405438"/>
    <w:rsid w:val="004062CF"/>
    <w:rsid w:val="0040767C"/>
    <w:rsid w:val="004116B5"/>
    <w:rsid w:val="00413FBD"/>
    <w:rsid w:val="00414C93"/>
    <w:rsid w:val="00417E4F"/>
    <w:rsid w:val="00420C35"/>
    <w:rsid w:val="0043454B"/>
    <w:rsid w:val="004360B6"/>
    <w:rsid w:val="004451D5"/>
    <w:rsid w:val="00445D00"/>
    <w:rsid w:val="00452725"/>
    <w:rsid w:val="004546C4"/>
    <w:rsid w:val="00457A1B"/>
    <w:rsid w:val="00462011"/>
    <w:rsid w:val="00474A6C"/>
    <w:rsid w:val="004777F6"/>
    <w:rsid w:val="0048003D"/>
    <w:rsid w:val="00480B5A"/>
    <w:rsid w:val="00494EF8"/>
    <w:rsid w:val="00496C80"/>
    <w:rsid w:val="004A384B"/>
    <w:rsid w:val="004A5311"/>
    <w:rsid w:val="004A6EB6"/>
    <w:rsid w:val="004B2157"/>
    <w:rsid w:val="004B4145"/>
    <w:rsid w:val="004C0EF7"/>
    <w:rsid w:val="004C288E"/>
    <w:rsid w:val="004C330D"/>
    <w:rsid w:val="004D24D7"/>
    <w:rsid w:val="004D5858"/>
    <w:rsid w:val="004D7036"/>
    <w:rsid w:val="004E421F"/>
    <w:rsid w:val="005101DF"/>
    <w:rsid w:val="00510E0C"/>
    <w:rsid w:val="0051138A"/>
    <w:rsid w:val="0052156A"/>
    <w:rsid w:val="005263C5"/>
    <w:rsid w:val="005312C1"/>
    <w:rsid w:val="00532EDC"/>
    <w:rsid w:val="005332B1"/>
    <w:rsid w:val="00534692"/>
    <w:rsid w:val="00536F39"/>
    <w:rsid w:val="00556519"/>
    <w:rsid w:val="005628E5"/>
    <w:rsid w:val="005677A0"/>
    <w:rsid w:val="00570529"/>
    <w:rsid w:val="00571936"/>
    <w:rsid w:val="005836CE"/>
    <w:rsid w:val="00583ADA"/>
    <w:rsid w:val="0058435D"/>
    <w:rsid w:val="00584B4E"/>
    <w:rsid w:val="00585DC8"/>
    <w:rsid w:val="00587EEA"/>
    <w:rsid w:val="005977E9"/>
    <w:rsid w:val="005B351B"/>
    <w:rsid w:val="005B75EB"/>
    <w:rsid w:val="005C4CD6"/>
    <w:rsid w:val="005C7070"/>
    <w:rsid w:val="005E17FC"/>
    <w:rsid w:val="005E2796"/>
    <w:rsid w:val="005E3F42"/>
    <w:rsid w:val="005E4FAF"/>
    <w:rsid w:val="005F0C0A"/>
    <w:rsid w:val="006057DC"/>
    <w:rsid w:val="0061239F"/>
    <w:rsid w:val="0061243F"/>
    <w:rsid w:val="006231AD"/>
    <w:rsid w:val="00627F80"/>
    <w:rsid w:val="006333F4"/>
    <w:rsid w:val="0064056D"/>
    <w:rsid w:val="00640C1F"/>
    <w:rsid w:val="00641040"/>
    <w:rsid w:val="00644555"/>
    <w:rsid w:val="00645252"/>
    <w:rsid w:val="00645442"/>
    <w:rsid w:val="00645F52"/>
    <w:rsid w:val="00650317"/>
    <w:rsid w:val="006523BD"/>
    <w:rsid w:val="00653DD5"/>
    <w:rsid w:val="00655C80"/>
    <w:rsid w:val="006602CB"/>
    <w:rsid w:val="0067039E"/>
    <w:rsid w:val="006731F5"/>
    <w:rsid w:val="00673A82"/>
    <w:rsid w:val="00691960"/>
    <w:rsid w:val="00691E1A"/>
    <w:rsid w:val="00695695"/>
    <w:rsid w:val="006958C3"/>
    <w:rsid w:val="00696CB3"/>
    <w:rsid w:val="006B0C8D"/>
    <w:rsid w:val="006B1202"/>
    <w:rsid w:val="006B17DA"/>
    <w:rsid w:val="006B5EC8"/>
    <w:rsid w:val="006B7920"/>
    <w:rsid w:val="006C174C"/>
    <w:rsid w:val="006C6EA2"/>
    <w:rsid w:val="006D3D74"/>
    <w:rsid w:val="006E08D2"/>
    <w:rsid w:val="006E21CB"/>
    <w:rsid w:val="006E29C3"/>
    <w:rsid w:val="006E33A1"/>
    <w:rsid w:val="006E3951"/>
    <w:rsid w:val="006E674C"/>
    <w:rsid w:val="006F3434"/>
    <w:rsid w:val="006F5CF2"/>
    <w:rsid w:val="00707BCC"/>
    <w:rsid w:val="00712639"/>
    <w:rsid w:val="00714C02"/>
    <w:rsid w:val="00725D25"/>
    <w:rsid w:val="007313A8"/>
    <w:rsid w:val="007331B9"/>
    <w:rsid w:val="0073465C"/>
    <w:rsid w:val="00737A47"/>
    <w:rsid w:val="00745A3C"/>
    <w:rsid w:val="00745FDC"/>
    <w:rsid w:val="00747BC5"/>
    <w:rsid w:val="0075482E"/>
    <w:rsid w:val="0075758C"/>
    <w:rsid w:val="00760AB9"/>
    <w:rsid w:val="00763D41"/>
    <w:rsid w:val="00763EC4"/>
    <w:rsid w:val="0079518E"/>
    <w:rsid w:val="007979B6"/>
    <w:rsid w:val="007A0AEE"/>
    <w:rsid w:val="007B38D5"/>
    <w:rsid w:val="007C59C1"/>
    <w:rsid w:val="007D6BB2"/>
    <w:rsid w:val="007E4977"/>
    <w:rsid w:val="008075F8"/>
    <w:rsid w:val="008212B5"/>
    <w:rsid w:val="00822A3A"/>
    <w:rsid w:val="00830283"/>
    <w:rsid w:val="008342EB"/>
    <w:rsid w:val="0083569A"/>
    <w:rsid w:val="00844374"/>
    <w:rsid w:val="008515DD"/>
    <w:rsid w:val="00861BD7"/>
    <w:rsid w:val="00862C80"/>
    <w:rsid w:val="00862F2E"/>
    <w:rsid w:val="00866EE3"/>
    <w:rsid w:val="00870E6F"/>
    <w:rsid w:val="00871DB5"/>
    <w:rsid w:val="00874604"/>
    <w:rsid w:val="00883A6B"/>
    <w:rsid w:val="00891F23"/>
    <w:rsid w:val="00892226"/>
    <w:rsid w:val="008970A8"/>
    <w:rsid w:val="008A5F22"/>
    <w:rsid w:val="008A7324"/>
    <w:rsid w:val="008B74BF"/>
    <w:rsid w:val="008C2FAE"/>
    <w:rsid w:val="008E31F2"/>
    <w:rsid w:val="008E51EA"/>
    <w:rsid w:val="008E6CD6"/>
    <w:rsid w:val="00905CBD"/>
    <w:rsid w:val="009066DF"/>
    <w:rsid w:val="009151AD"/>
    <w:rsid w:val="00924EE3"/>
    <w:rsid w:val="00935FF0"/>
    <w:rsid w:val="00936340"/>
    <w:rsid w:val="00942A60"/>
    <w:rsid w:val="00952399"/>
    <w:rsid w:val="00952BE8"/>
    <w:rsid w:val="0097171F"/>
    <w:rsid w:val="00972DBC"/>
    <w:rsid w:val="00981072"/>
    <w:rsid w:val="0098246E"/>
    <w:rsid w:val="00987227"/>
    <w:rsid w:val="009902B7"/>
    <w:rsid w:val="00991BE4"/>
    <w:rsid w:val="00996804"/>
    <w:rsid w:val="00996AB1"/>
    <w:rsid w:val="009A0A78"/>
    <w:rsid w:val="009B2A9E"/>
    <w:rsid w:val="009B4E9D"/>
    <w:rsid w:val="009C5F16"/>
    <w:rsid w:val="009C650C"/>
    <w:rsid w:val="009D05D0"/>
    <w:rsid w:val="009E17ED"/>
    <w:rsid w:val="009F566F"/>
    <w:rsid w:val="009F73BD"/>
    <w:rsid w:val="00A22F83"/>
    <w:rsid w:val="00A35EF6"/>
    <w:rsid w:val="00A36220"/>
    <w:rsid w:val="00A368C4"/>
    <w:rsid w:val="00A37A45"/>
    <w:rsid w:val="00A40B06"/>
    <w:rsid w:val="00A43017"/>
    <w:rsid w:val="00A443E7"/>
    <w:rsid w:val="00A4748D"/>
    <w:rsid w:val="00A50EDF"/>
    <w:rsid w:val="00A56849"/>
    <w:rsid w:val="00A62E06"/>
    <w:rsid w:val="00A64BDA"/>
    <w:rsid w:val="00A67F36"/>
    <w:rsid w:val="00A71B64"/>
    <w:rsid w:val="00A73FF3"/>
    <w:rsid w:val="00A91758"/>
    <w:rsid w:val="00A9204E"/>
    <w:rsid w:val="00A94789"/>
    <w:rsid w:val="00A95E57"/>
    <w:rsid w:val="00AA0038"/>
    <w:rsid w:val="00AA0973"/>
    <w:rsid w:val="00AA1037"/>
    <w:rsid w:val="00AA4861"/>
    <w:rsid w:val="00AB0AA9"/>
    <w:rsid w:val="00AB1FB2"/>
    <w:rsid w:val="00AC71D8"/>
    <w:rsid w:val="00AD0D94"/>
    <w:rsid w:val="00AE2C5C"/>
    <w:rsid w:val="00AE7EE7"/>
    <w:rsid w:val="00AF2E64"/>
    <w:rsid w:val="00B05A77"/>
    <w:rsid w:val="00B10586"/>
    <w:rsid w:val="00B23DEA"/>
    <w:rsid w:val="00B31C8E"/>
    <w:rsid w:val="00B32E7C"/>
    <w:rsid w:val="00B35C68"/>
    <w:rsid w:val="00B41971"/>
    <w:rsid w:val="00B44ED9"/>
    <w:rsid w:val="00B52084"/>
    <w:rsid w:val="00B525A2"/>
    <w:rsid w:val="00B6654D"/>
    <w:rsid w:val="00B72A53"/>
    <w:rsid w:val="00B731A2"/>
    <w:rsid w:val="00B759C2"/>
    <w:rsid w:val="00B76E8B"/>
    <w:rsid w:val="00B83911"/>
    <w:rsid w:val="00B857C1"/>
    <w:rsid w:val="00B90C75"/>
    <w:rsid w:val="00B93531"/>
    <w:rsid w:val="00B944DB"/>
    <w:rsid w:val="00BB0516"/>
    <w:rsid w:val="00BB073E"/>
    <w:rsid w:val="00BC4CFA"/>
    <w:rsid w:val="00BC5111"/>
    <w:rsid w:val="00BC5356"/>
    <w:rsid w:val="00BC5CD6"/>
    <w:rsid w:val="00BD064A"/>
    <w:rsid w:val="00BE418B"/>
    <w:rsid w:val="00BE5C99"/>
    <w:rsid w:val="00C0163A"/>
    <w:rsid w:val="00C02B4C"/>
    <w:rsid w:val="00C06A45"/>
    <w:rsid w:val="00C070E4"/>
    <w:rsid w:val="00C12EB8"/>
    <w:rsid w:val="00C133DA"/>
    <w:rsid w:val="00C174FB"/>
    <w:rsid w:val="00C2308C"/>
    <w:rsid w:val="00C31A3D"/>
    <w:rsid w:val="00C3374C"/>
    <w:rsid w:val="00C345FC"/>
    <w:rsid w:val="00C376ED"/>
    <w:rsid w:val="00C4430B"/>
    <w:rsid w:val="00C56E65"/>
    <w:rsid w:val="00C72B0F"/>
    <w:rsid w:val="00C76FA8"/>
    <w:rsid w:val="00C8069B"/>
    <w:rsid w:val="00C86809"/>
    <w:rsid w:val="00C876B2"/>
    <w:rsid w:val="00CA5941"/>
    <w:rsid w:val="00CB638E"/>
    <w:rsid w:val="00CC2964"/>
    <w:rsid w:val="00CC2BD6"/>
    <w:rsid w:val="00CC7566"/>
    <w:rsid w:val="00CD04A5"/>
    <w:rsid w:val="00CD49C1"/>
    <w:rsid w:val="00CE62AF"/>
    <w:rsid w:val="00CF3A2B"/>
    <w:rsid w:val="00CF4D69"/>
    <w:rsid w:val="00CF5CAD"/>
    <w:rsid w:val="00D0674B"/>
    <w:rsid w:val="00D06A48"/>
    <w:rsid w:val="00D10B48"/>
    <w:rsid w:val="00D21D39"/>
    <w:rsid w:val="00D233EC"/>
    <w:rsid w:val="00D30DFD"/>
    <w:rsid w:val="00D31C5D"/>
    <w:rsid w:val="00D33F35"/>
    <w:rsid w:val="00D354FC"/>
    <w:rsid w:val="00D44491"/>
    <w:rsid w:val="00D450E1"/>
    <w:rsid w:val="00D47972"/>
    <w:rsid w:val="00D56461"/>
    <w:rsid w:val="00D568D1"/>
    <w:rsid w:val="00D57A68"/>
    <w:rsid w:val="00D666F3"/>
    <w:rsid w:val="00D70023"/>
    <w:rsid w:val="00D7589B"/>
    <w:rsid w:val="00D76E5B"/>
    <w:rsid w:val="00D835D9"/>
    <w:rsid w:val="00D85C55"/>
    <w:rsid w:val="00D93D42"/>
    <w:rsid w:val="00DA5126"/>
    <w:rsid w:val="00DB0378"/>
    <w:rsid w:val="00DB0619"/>
    <w:rsid w:val="00DB0CA8"/>
    <w:rsid w:val="00DB1194"/>
    <w:rsid w:val="00DB1672"/>
    <w:rsid w:val="00DB399D"/>
    <w:rsid w:val="00DB71F3"/>
    <w:rsid w:val="00DC2696"/>
    <w:rsid w:val="00DC4890"/>
    <w:rsid w:val="00DE0520"/>
    <w:rsid w:val="00DF3B5B"/>
    <w:rsid w:val="00E1443C"/>
    <w:rsid w:val="00E15ED2"/>
    <w:rsid w:val="00E166BD"/>
    <w:rsid w:val="00E22D8A"/>
    <w:rsid w:val="00E274E5"/>
    <w:rsid w:val="00E36950"/>
    <w:rsid w:val="00E401D2"/>
    <w:rsid w:val="00E405AA"/>
    <w:rsid w:val="00E4127C"/>
    <w:rsid w:val="00E419B7"/>
    <w:rsid w:val="00E47F97"/>
    <w:rsid w:val="00E523D6"/>
    <w:rsid w:val="00E5377D"/>
    <w:rsid w:val="00E71821"/>
    <w:rsid w:val="00E801CC"/>
    <w:rsid w:val="00E8435A"/>
    <w:rsid w:val="00E860D2"/>
    <w:rsid w:val="00E90FD3"/>
    <w:rsid w:val="00E91A82"/>
    <w:rsid w:val="00E91EC2"/>
    <w:rsid w:val="00E92B69"/>
    <w:rsid w:val="00EA0610"/>
    <w:rsid w:val="00EA4585"/>
    <w:rsid w:val="00EA615C"/>
    <w:rsid w:val="00EA7E2C"/>
    <w:rsid w:val="00EB1000"/>
    <w:rsid w:val="00EC4162"/>
    <w:rsid w:val="00EC4ED8"/>
    <w:rsid w:val="00EC605E"/>
    <w:rsid w:val="00EC6F70"/>
    <w:rsid w:val="00EE2BEA"/>
    <w:rsid w:val="00EE3393"/>
    <w:rsid w:val="00EE6815"/>
    <w:rsid w:val="00EF2825"/>
    <w:rsid w:val="00EF2BFA"/>
    <w:rsid w:val="00EF5A87"/>
    <w:rsid w:val="00F006D2"/>
    <w:rsid w:val="00F04C18"/>
    <w:rsid w:val="00F237BA"/>
    <w:rsid w:val="00F260A1"/>
    <w:rsid w:val="00F31132"/>
    <w:rsid w:val="00F346FD"/>
    <w:rsid w:val="00F508CD"/>
    <w:rsid w:val="00F511B9"/>
    <w:rsid w:val="00F55921"/>
    <w:rsid w:val="00F61667"/>
    <w:rsid w:val="00F6660E"/>
    <w:rsid w:val="00F73E7C"/>
    <w:rsid w:val="00F9247A"/>
    <w:rsid w:val="00F92DBD"/>
    <w:rsid w:val="00F961A5"/>
    <w:rsid w:val="00FA5CD1"/>
    <w:rsid w:val="00FA7A38"/>
    <w:rsid w:val="00FA7BDF"/>
    <w:rsid w:val="00FB0559"/>
    <w:rsid w:val="00FC1FEE"/>
    <w:rsid w:val="00FD0328"/>
    <w:rsid w:val="00FD57B7"/>
    <w:rsid w:val="00FD5B0A"/>
    <w:rsid w:val="00FE64DA"/>
    <w:rsid w:val="00FE7B91"/>
    <w:rsid w:val="00FF2065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B406"/>
  <w15:chartTrackingRefBased/>
  <w15:docId w15:val="{CBBEFC91-A4FA-4878-9E19-7140F7D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163F17"/>
  </w:style>
  <w:style w:type="paragraph" w:styleId="ListParagraph">
    <w:name w:val="List Paragraph"/>
    <w:basedOn w:val="Normal"/>
    <w:uiPriority w:val="34"/>
    <w:unhideWhenUsed/>
    <w:qFormat/>
    <w:rsid w:val="00163F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1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0C679C"/>
  </w:style>
  <w:style w:type="character" w:customStyle="1" w:styleId="katex-mathml">
    <w:name w:val="katex-mathml"/>
    <w:basedOn w:val="DefaultParagraphFont"/>
    <w:rsid w:val="0019074C"/>
  </w:style>
  <w:style w:type="character" w:customStyle="1" w:styleId="mord">
    <w:name w:val="mord"/>
    <w:basedOn w:val="DefaultParagraphFont"/>
    <w:rsid w:val="0019074C"/>
  </w:style>
  <w:style w:type="character" w:customStyle="1" w:styleId="vlist-s">
    <w:name w:val="vlist-s"/>
    <w:basedOn w:val="DefaultParagraphFont"/>
    <w:rsid w:val="0019074C"/>
  </w:style>
  <w:style w:type="character" w:customStyle="1" w:styleId="mrel">
    <w:name w:val="mrel"/>
    <w:basedOn w:val="DefaultParagraphFont"/>
    <w:rsid w:val="001907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6C8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6C80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mbin">
    <w:name w:val="mbin"/>
    <w:basedOn w:val="DefaultParagraphFont"/>
    <w:rsid w:val="001819ED"/>
  </w:style>
  <w:style w:type="character" w:customStyle="1" w:styleId="mopen">
    <w:name w:val="mopen"/>
    <w:basedOn w:val="DefaultParagraphFont"/>
    <w:rsid w:val="001819ED"/>
  </w:style>
  <w:style w:type="character" w:customStyle="1" w:styleId="mclose">
    <w:name w:val="mclose"/>
    <w:basedOn w:val="DefaultParagraphFont"/>
    <w:rsid w:val="001819ED"/>
  </w:style>
  <w:style w:type="character" w:customStyle="1" w:styleId="delimsizing">
    <w:name w:val="delimsizing"/>
    <w:basedOn w:val="DefaultParagraphFont"/>
    <w:rsid w:val="00D568D1"/>
  </w:style>
  <w:style w:type="character" w:customStyle="1" w:styleId="mop">
    <w:name w:val="mop"/>
    <w:basedOn w:val="DefaultParagraphFont"/>
    <w:rsid w:val="00E1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854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172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595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09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368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172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709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147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9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02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1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7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892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05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92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40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93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79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27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98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30916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89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605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868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3237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92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29555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409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21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369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412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090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981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22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0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ay%20singh\AppData\Local\Microsoft\Office\16.0\DTS\en-IN%7b17E73F22-92AD-40E2-BA38-8053257CDF19%7d\%7b6A3D3CBF-222F-4EE5-A4F1-10BAA85D25F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  <wetp:taskpane dockstate="right" visibility="0" width="438" row="6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34BEB1DE-EEBB-43FF-847A-A5733F1CA220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8EE4B36-885E-4743-880E-BD592B16971C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34A9FA8-3EB7-49FF-9A57-12B6B9141D46}">
  <we:reference id="wa200005502" version="1.0.0.9" store="en-US" storeType="OMEX"/>
  <we:alternateReferences>
    <we:reference id="wa200005502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411ED7-AAB1-4D90-9264-C1D3E04515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{6A3D3CBF-222F-4EE5-A4F1-10BAA85D25F3}tf02786999_win32</Template>
  <TotalTime>2</TotalTime>
  <Pages>6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3</cp:revision>
  <dcterms:created xsi:type="dcterms:W3CDTF">2024-02-11T11:07:00Z</dcterms:created>
  <dcterms:modified xsi:type="dcterms:W3CDTF">2024-02-11T11:08:00Z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