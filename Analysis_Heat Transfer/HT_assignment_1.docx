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CF1D" w14:textId="5D87ABAF" w:rsidR="00163F17" w:rsidRPr="00737A47" w:rsidRDefault="00737A47" w:rsidP="00F961A5">
      <w:pPr>
        <w:rPr>
          <w:rFonts w:ascii="Bahnschrift" w:hAnsi="Bahnschrift"/>
          <w:b/>
          <w:bCs/>
          <w:sz w:val="56"/>
          <w:szCs w:val="56"/>
        </w:rPr>
      </w:pPr>
      <w:r>
        <w:rPr>
          <w:rFonts w:ascii="Bahnschrift" w:hAnsi="Bahnschrift"/>
          <w:b/>
          <w:bCs/>
          <w:sz w:val="56"/>
          <w:szCs w:val="56"/>
        </w:rPr>
        <w:t xml:space="preserve">INDIAN INSTITUTE OF TECHNOLOGY </w:t>
      </w:r>
      <w:r w:rsidR="0067039E">
        <w:rPr>
          <w:rFonts w:ascii="Bahnschrift" w:hAnsi="Bahnschrift"/>
          <w:b/>
          <w:bCs/>
          <w:sz w:val="56"/>
          <w:szCs w:val="56"/>
        </w:rPr>
        <w:t xml:space="preserve">  </w:t>
      </w:r>
      <w:r w:rsidR="009902B7" w:rsidRPr="009902B7">
        <w:rPr>
          <w:rFonts w:ascii="Bahnschrift" w:hAnsi="Bahnschrift"/>
          <w:b/>
          <w:bCs/>
          <w:sz w:val="16"/>
          <w:szCs w:val="16"/>
        </w:rPr>
        <w:t>.</w:t>
      </w:r>
      <w:r>
        <w:rPr>
          <w:rFonts w:ascii="Bahnschrift" w:hAnsi="Bahnschrift"/>
          <w:b/>
          <w:bCs/>
          <w:sz w:val="56"/>
          <w:szCs w:val="56"/>
        </w:rPr>
        <w:t xml:space="preserve"> </w:t>
      </w:r>
      <w:r w:rsidR="0067039E">
        <w:rPr>
          <w:rFonts w:ascii="Bahnschrift" w:hAnsi="Bahnschrift"/>
          <w:b/>
          <w:bCs/>
          <w:sz w:val="56"/>
          <w:szCs w:val="56"/>
        </w:rPr>
        <w:t xml:space="preserve">                     IIT </w:t>
      </w:r>
      <w:r>
        <w:rPr>
          <w:rFonts w:ascii="Bahnschrift" w:hAnsi="Bahnschrift"/>
          <w:b/>
          <w:bCs/>
          <w:sz w:val="56"/>
          <w:szCs w:val="56"/>
        </w:rPr>
        <w:t>KANPUR</w:t>
      </w:r>
      <w:del w:id="0" w:author="ajay singh" w:date="2023-11-21T21:27:00Z">
        <w:r w:rsidR="00BC5CD6" w:rsidDel="00F961A5">
          <w:rPr>
            <w:rFonts w:ascii="Bahnschrift" w:hAnsi="Bahnschrift"/>
            <w:b/>
            <w:bCs/>
            <w:sz w:val="56"/>
            <w:szCs w:val="56"/>
          </w:rPr>
          <w:delText xml:space="preserve">    </w:delText>
        </w:r>
      </w:del>
      <w:r w:rsidR="00BC5CD6">
        <w:rPr>
          <w:rFonts w:ascii="Bahnschrift" w:hAnsi="Bahnschrift"/>
          <w:b/>
          <w:bCs/>
          <w:sz w:val="56"/>
          <w:szCs w:val="56"/>
        </w:rPr>
        <w:t xml:space="preserve">  </w:t>
      </w:r>
    </w:p>
    <w:p w14:paraId="6CF7C99F" w14:textId="77777777" w:rsidR="002B722F" w:rsidRPr="004C330D" w:rsidRDefault="002B722F" w:rsidP="000F5F90">
      <w:pPr>
        <w:jc w:val="center"/>
        <w:rPr>
          <w:rFonts w:ascii="Arial Black" w:hAnsi="Arial Black"/>
          <w:sz w:val="44"/>
          <w:szCs w:val="44"/>
        </w:rPr>
      </w:pPr>
    </w:p>
    <w:p w14:paraId="19CD1526" w14:textId="3B38A9F1" w:rsidR="00163F17" w:rsidRPr="004360B6" w:rsidRDefault="00AB0AA9" w:rsidP="002B722F">
      <w:pPr>
        <w:jc w:val="center"/>
        <w:rPr>
          <w:rFonts w:ascii="Arial Black" w:hAnsi="Arial Black"/>
          <w:b/>
          <w:bCs/>
          <w:sz w:val="48"/>
          <w:szCs w:val="48"/>
        </w:rPr>
      </w:pPr>
      <w:r>
        <w:rPr>
          <w:rFonts w:ascii="Arial Black" w:hAnsi="Arial Black"/>
          <w:b/>
          <w:bCs/>
          <w:sz w:val="48"/>
          <w:szCs w:val="48"/>
        </w:rPr>
        <w:t>ANALYSING HEAT TRANSFER</w:t>
      </w:r>
    </w:p>
    <w:p w14:paraId="56DAEB67" w14:textId="77777777" w:rsidR="000F5F90" w:rsidRPr="004C330D" w:rsidRDefault="000F5F90" w:rsidP="000F5F90">
      <w:pPr>
        <w:jc w:val="center"/>
        <w:rPr>
          <w:rFonts w:ascii="Bahnschrift" w:hAnsi="Bahnschrift"/>
          <w:b/>
          <w:bCs/>
          <w:sz w:val="48"/>
          <w:szCs w:val="48"/>
        </w:rPr>
      </w:pPr>
    </w:p>
    <w:p w14:paraId="69AF34BB" w14:textId="71743C7F" w:rsidR="00163F17" w:rsidRDefault="001274F5" w:rsidP="001274F5">
      <w:pPr>
        <w:rPr>
          <w:rFonts w:ascii="Arial Black" w:hAnsi="Arial Black"/>
          <w:b/>
          <w:bCs/>
          <w:sz w:val="40"/>
          <w:szCs w:val="40"/>
        </w:rPr>
      </w:pPr>
      <w:r>
        <w:rPr>
          <w:rFonts w:ascii="Arial Black" w:hAnsi="Arial Black"/>
          <w:b/>
          <w:bCs/>
          <w:sz w:val="40"/>
          <w:szCs w:val="40"/>
        </w:rPr>
        <w:t xml:space="preserve">                    </w:t>
      </w:r>
      <w:r w:rsidR="00AB0AA9">
        <w:rPr>
          <w:rFonts w:ascii="Arial Black" w:hAnsi="Arial Black"/>
          <w:b/>
          <w:bCs/>
          <w:sz w:val="40"/>
          <w:szCs w:val="40"/>
        </w:rPr>
        <w:t>Assignment  : 1</w:t>
      </w:r>
    </w:p>
    <w:p w14:paraId="2CBDA14E" w14:textId="77777777" w:rsidR="00BC4CFA" w:rsidRPr="004360B6" w:rsidRDefault="00BC4CFA" w:rsidP="001274F5">
      <w:pPr>
        <w:rPr>
          <w:rFonts w:ascii="Arial Black" w:hAnsi="Arial Black"/>
          <w:b/>
          <w:bCs/>
          <w:sz w:val="40"/>
          <w:szCs w:val="40"/>
        </w:rPr>
      </w:pPr>
    </w:p>
    <w:p w14:paraId="2FCAD3C8" w14:textId="3EA0A1F0" w:rsidR="00163F17" w:rsidRPr="00156259" w:rsidRDefault="004A5311" w:rsidP="00163F17">
      <w:pPr>
        <w:rPr>
          <w:rFonts w:ascii="Arial Black" w:hAnsi="Arial Black"/>
          <w:sz w:val="24"/>
          <w:szCs w:val="24"/>
        </w:rPr>
      </w:pPr>
      <w:r w:rsidRPr="00156259">
        <w:rPr>
          <w:rFonts w:ascii="Arial Black" w:hAnsi="Arial Black"/>
          <w:sz w:val="24"/>
          <w:szCs w:val="24"/>
        </w:rPr>
        <w:t>QUESTION : 1</w:t>
      </w:r>
      <w:r w:rsidR="00156259" w:rsidRPr="00156259">
        <w:rPr>
          <w:rFonts w:ascii="Arial Black" w:hAnsi="Arial Black"/>
          <w:sz w:val="24"/>
          <w:szCs w:val="24"/>
        </w:rPr>
        <w:t xml:space="preserve"> Modes of heat transfer</w:t>
      </w:r>
    </w:p>
    <w:p w14:paraId="712E35E3" w14:textId="1A52F9A5" w:rsidR="006F5CF2" w:rsidRPr="00E5377D" w:rsidRDefault="00E5377D" w:rsidP="00E5377D">
      <w:pPr>
        <w:numPr>
          <w:ilvl w:val="0"/>
          <w:numId w:val="40"/>
        </w:numPr>
        <w:spacing w:before="100" w:beforeAutospacing="1" w:after="100" w:afterAutospacing="1"/>
        <w:rPr>
          <w:rFonts w:ascii="Segoe UI" w:eastAsia="Times New Roman" w:hAnsi="Segoe UI" w:cs="Segoe UI"/>
          <w:sz w:val="21"/>
          <w:szCs w:val="21"/>
          <w:lang w:val="en-IN" w:eastAsia="en-IN"/>
        </w:rPr>
      </w:pPr>
      <w:r w:rsidRPr="00E5377D">
        <w:rPr>
          <w:rFonts w:eastAsia="Times New Roman" w:cstheme="minorHAnsi"/>
          <w:b/>
          <w:bCs/>
          <w:sz w:val="28"/>
          <w:szCs w:val="28"/>
          <w:lang w:val="en-IN" w:eastAsia="en-IN"/>
        </w:rPr>
        <w:t>1.1</w:t>
      </w:r>
      <w:r w:rsidRPr="00E5377D">
        <w:rPr>
          <w:rFonts w:eastAsia="Times New Roman" w:cstheme="minorHAnsi"/>
          <w:sz w:val="28"/>
          <w:szCs w:val="28"/>
          <w:lang w:val="en-IN" w:eastAsia="en-IN"/>
        </w:rPr>
        <w:t>: The primary mode of heat transfer responsible for heating water on a stove is </w:t>
      </w:r>
      <w:r w:rsidRPr="00E5377D">
        <w:rPr>
          <w:rFonts w:eastAsia="Times New Roman" w:cstheme="minorHAnsi"/>
          <w:b/>
          <w:bCs/>
          <w:sz w:val="28"/>
          <w:szCs w:val="28"/>
          <w:lang w:val="en-IN" w:eastAsia="en-IN"/>
        </w:rPr>
        <w:t>convection</w:t>
      </w:r>
      <w:r w:rsidRPr="00E5377D">
        <w:rPr>
          <w:rFonts w:eastAsia="Times New Roman" w:cstheme="minorHAnsi"/>
          <w:sz w:val="28"/>
          <w:szCs w:val="28"/>
          <w:lang w:val="en-IN" w:eastAsia="en-IN"/>
        </w:rPr>
        <w:t>. This is because as the water heats up, it becomes less dense and rises, while the cooler water descends, creating a convective current</w:t>
      </w:r>
      <w:r w:rsidRPr="00E5377D">
        <w:rPr>
          <w:rFonts w:ascii="Segoe UI" w:eastAsia="Times New Roman" w:hAnsi="Segoe UI" w:cs="Segoe UI"/>
          <w:sz w:val="21"/>
          <w:szCs w:val="21"/>
          <w:lang w:val="en-IN" w:eastAsia="en-IN"/>
        </w:rPr>
        <w:t>.</w:t>
      </w:r>
    </w:p>
    <w:p w14:paraId="67F9AA5E" w14:textId="0EA13FD7" w:rsidR="00252F6D" w:rsidRPr="00252F6D" w:rsidRDefault="00252F6D" w:rsidP="00252F6D">
      <w:pPr>
        <w:numPr>
          <w:ilvl w:val="0"/>
          <w:numId w:val="41"/>
        </w:numPr>
        <w:spacing w:before="100" w:beforeAutospacing="1" w:after="100" w:afterAutospacing="1"/>
        <w:rPr>
          <w:rFonts w:eastAsia="Times New Roman" w:cstheme="minorHAnsi"/>
          <w:sz w:val="28"/>
          <w:szCs w:val="28"/>
          <w:lang w:val="en-IN" w:eastAsia="en-IN"/>
        </w:rPr>
      </w:pPr>
      <w:r w:rsidRPr="00252F6D">
        <w:rPr>
          <w:rFonts w:eastAsia="Times New Roman" w:cstheme="minorHAnsi"/>
          <w:b/>
          <w:bCs/>
          <w:sz w:val="28"/>
          <w:szCs w:val="28"/>
          <w:lang w:val="en-IN" w:eastAsia="en-IN"/>
        </w:rPr>
        <w:t>1.2</w:t>
      </w:r>
      <w:r w:rsidRPr="00252F6D">
        <w:rPr>
          <w:rFonts w:eastAsia="Times New Roman" w:cstheme="minorHAnsi"/>
          <w:sz w:val="28"/>
          <w:szCs w:val="28"/>
          <w:lang w:val="en-IN" w:eastAsia="en-IN"/>
        </w:rPr>
        <w:t>: The heat transfer mechanism involved when holding a metal rod over a flame is </w:t>
      </w:r>
      <w:r w:rsidRPr="00252F6D">
        <w:rPr>
          <w:rFonts w:eastAsia="Times New Roman" w:cstheme="minorHAnsi"/>
          <w:b/>
          <w:bCs/>
          <w:sz w:val="28"/>
          <w:szCs w:val="28"/>
          <w:lang w:val="en-IN" w:eastAsia="en-IN"/>
        </w:rPr>
        <w:t>conduction</w:t>
      </w:r>
      <w:r w:rsidRPr="00252F6D">
        <w:rPr>
          <w:rFonts w:eastAsia="Times New Roman" w:cstheme="minorHAnsi"/>
          <w:sz w:val="28"/>
          <w:szCs w:val="28"/>
          <w:lang w:val="en-IN" w:eastAsia="en-IN"/>
        </w:rPr>
        <w:t xml:space="preserve">. Heat travels along the rod from the high-temperature end near the flame to the lower temperature end that </w:t>
      </w:r>
      <w:r w:rsidR="00E801CC">
        <w:rPr>
          <w:rFonts w:eastAsia="Times New Roman" w:cstheme="minorHAnsi"/>
          <w:sz w:val="28"/>
          <w:szCs w:val="28"/>
          <w:lang w:val="en-IN" w:eastAsia="en-IN"/>
        </w:rPr>
        <w:t>we</w:t>
      </w:r>
      <w:r w:rsidRPr="00252F6D">
        <w:rPr>
          <w:rFonts w:eastAsia="Times New Roman" w:cstheme="minorHAnsi"/>
          <w:sz w:val="28"/>
          <w:szCs w:val="28"/>
          <w:lang w:val="en-IN" w:eastAsia="en-IN"/>
        </w:rPr>
        <w:t xml:space="preserve"> are holding.</w:t>
      </w:r>
    </w:p>
    <w:p w14:paraId="0AE96A69" w14:textId="3D4C48F3" w:rsidR="00171D36" w:rsidRPr="00B525A2" w:rsidRDefault="001F4A46" w:rsidP="00171D36">
      <w:pPr>
        <w:rPr>
          <w:rFonts w:ascii="Arial Black" w:hAnsi="Arial Black"/>
          <w:sz w:val="24"/>
          <w:szCs w:val="24"/>
        </w:rPr>
      </w:pPr>
      <w:r w:rsidRPr="001F4A46">
        <w:rPr>
          <w:rStyle w:val="Strong"/>
          <w:rFonts w:ascii="Arial Black" w:hAnsi="Arial Black" w:cs="Segoe UI"/>
          <w:sz w:val="24"/>
          <w:szCs w:val="24"/>
        </w:rPr>
        <w:t>QUESTION-2: Heat Loss Analysis</w:t>
      </w:r>
    </w:p>
    <w:p w14:paraId="7F897071" w14:textId="2A7415D0" w:rsidR="004451D5" w:rsidRPr="00414C93" w:rsidRDefault="00035767" w:rsidP="005868FB">
      <w:pPr>
        <w:numPr>
          <w:ilvl w:val="0"/>
          <w:numId w:val="42"/>
        </w:numPr>
        <w:spacing w:before="100" w:beforeAutospacing="1" w:after="100" w:afterAutospacing="1"/>
        <w:ind w:left="142"/>
        <w:rPr>
          <w:rFonts w:cstheme="minorHAnsi"/>
          <w:sz w:val="28"/>
          <w:szCs w:val="28"/>
        </w:rPr>
      </w:pPr>
      <w:r w:rsidRPr="00414C93">
        <w:rPr>
          <w:rFonts w:eastAsia="Times New Roman" w:cstheme="minorHAnsi"/>
          <w:sz w:val="28"/>
          <w:szCs w:val="28"/>
          <w:lang w:val="en-IN" w:eastAsia="en-IN"/>
        </w:rPr>
        <w:t>The hot water tank loses heat to the surrounding medium over time, resulting in a temperature distribution change until the water temperature in the tank becomes equal to the ambient temperature.</w:t>
      </w:r>
      <w:r w:rsidRPr="00414C93">
        <w:rPr>
          <w:rFonts w:eastAsia="Times New Roman" w:cstheme="minorHAnsi"/>
          <w:sz w:val="28"/>
          <w:szCs w:val="28"/>
          <w:lang w:val="en-IN" w:eastAsia="en-IN"/>
        </w:rPr>
        <w:t xml:space="preserve"> </w:t>
      </w:r>
      <w:r w:rsidR="00120129" w:rsidRPr="00414C93">
        <w:rPr>
          <w:rFonts w:eastAsia="Times New Roman" w:cstheme="minorHAnsi"/>
          <w:sz w:val="28"/>
          <w:szCs w:val="28"/>
          <w:lang w:val="en-IN" w:eastAsia="en-IN"/>
        </w:rPr>
        <w:t>This would be considered a </w:t>
      </w:r>
      <w:r w:rsidR="00120129" w:rsidRPr="00414C93">
        <w:rPr>
          <w:rFonts w:eastAsia="Times New Roman" w:cstheme="minorHAnsi"/>
          <w:b/>
          <w:bCs/>
          <w:sz w:val="28"/>
          <w:szCs w:val="28"/>
          <w:lang w:val="en-IN" w:eastAsia="en-IN"/>
        </w:rPr>
        <w:t>transient</w:t>
      </w:r>
      <w:r w:rsidR="00120129" w:rsidRPr="00414C93">
        <w:rPr>
          <w:rFonts w:eastAsia="Times New Roman" w:cstheme="minorHAnsi"/>
          <w:sz w:val="28"/>
          <w:szCs w:val="28"/>
          <w:lang w:val="en-IN" w:eastAsia="en-IN"/>
        </w:rPr>
        <w:t xml:space="preserve"> heat transfer problem because the temperature of the water will change with time as it loses heat. </w:t>
      </w:r>
    </w:p>
    <w:p w14:paraId="0AE6613E" w14:textId="12A2C535" w:rsidR="00414C93" w:rsidRPr="00414C93" w:rsidRDefault="00414C93" w:rsidP="005868FB">
      <w:pPr>
        <w:numPr>
          <w:ilvl w:val="0"/>
          <w:numId w:val="42"/>
        </w:numPr>
        <w:spacing w:before="100" w:beforeAutospacing="1" w:after="100" w:afterAutospacing="1"/>
        <w:ind w:left="142"/>
        <w:rPr>
          <w:rFonts w:cstheme="minorHAnsi"/>
          <w:sz w:val="28"/>
          <w:szCs w:val="28"/>
        </w:rPr>
      </w:pPr>
      <w:r w:rsidRPr="00414C93">
        <w:rPr>
          <w:rFonts w:cstheme="minorHAnsi"/>
          <w:sz w:val="28"/>
          <w:szCs w:val="28"/>
        </w:rPr>
        <w:t>The 200-L cylindrical hot water tank loses heat along the radial direction (from outside the tank to the inside) and in the axial direction (along the height of the cylinder). In most practical applications, radial heat transfer is more significant than axial heat transfer, which makes this heat transfer problem primarily one-dimensional. If the tank's geometry and accuracy require it, the axial heat transfer may also need to be considered, resulting in a two-dimensional heat transfer problem.</w:t>
      </w:r>
    </w:p>
    <w:p w14:paraId="500CDCFB" w14:textId="77777777" w:rsidR="00F508CD" w:rsidRDefault="00B05A77" w:rsidP="00F508CD">
      <w:pPr>
        <w:rPr>
          <w:rFonts w:ascii="Arial Black" w:hAnsi="Arial Black"/>
          <w:sz w:val="24"/>
          <w:szCs w:val="24"/>
        </w:rPr>
      </w:pPr>
      <w:r w:rsidRPr="00F508CD">
        <w:rPr>
          <w:rFonts w:ascii="Arial Black" w:hAnsi="Arial Black"/>
          <w:sz w:val="24"/>
          <w:szCs w:val="24"/>
        </w:rPr>
        <w:t>QUESTION-3: Heat Conduction Equation</w:t>
      </w:r>
    </w:p>
    <w:p w14:paraId="5BB7AC59" w14:textId="4EEC5ED4" w:rsidR="00E91EC2" w:rsidRPr="00A443E7" w:rsidRDefault="001819ED" w:rsidP="00A443E7">
      <w:pPr>
        <w:pStyle w:val="ListParagraph"/>
        <w:numPr>
          <w:ilvl w:val="0"/>
          <w:numId w:val="47"/>
        </w:numPr>
        <w:rPr>
          <w:rStyle w:val="katex-mathml"/>
          <w:rFonts w:cstheme="minorHAnsi"/>
          <w:sz w:val="28"/>
          <w:szCs w:val="28"/>
          <w:bdr w:val="none" w:sz="0" w:space="0" w:color="auto" w:frame="1"/>
        </w:rPr>
      </w:pPr>
      <w:r w:rsidRPr="00A443E7">
        <w:rPr>
          <w:rFonts w:cstheme="minorHAnsi"/>
          <w:sz w:val="28"/>
          <w:szCs w:val="28"/>
        </w:rPr>
        <w:t xml:space="preserve">Consider a cylindrical shell characterized by an inner radius </w:t>
      </w:r>
      <w:r w:rsidRPr="00A443E7">
        <w:rPr>
          <w:rStyle w:val="katex-mathml"/>
          <w:rFonts w:cstheme="minorHAnsi"/>
          <w:sz w:val="28"/>
          <w:szCs w:val="28"/>
          <w:bdr w:val="none" w:sz="0" w:space="0" w:color="auto" w:frame="1"/>
        </w:rPr>
        <w:t>r</w:t>
      </w:r>
      <w:r w:rsidRPr="00A443E7">
        <w:rPr>
          <w:rFonts w:cstheme="minorHAnsi"/>
          <w:sz w:val="28"/>
          <w:szCs w:val="28"/>
        </w:rPr>
        <w:t xml:space="preserve">, outer radius r+dr, and length L. The rate of heat generation within this volume element is </w:t>
      </w:r>
    </w:p>
    <w:p w14:paraId="21405299" w14:textId="36CE723D" w:rsidR="002706B9" w:rsidRDefault="00A443E7" w:rsidP="00F508CD">
      <w:pPr>
        <w:rPr>
          <w:rStyle w:val="mord"/>
          <w:rFonts w:cstheme="minorHAnsi"/>
          <w:i/>
          <w:iCs/>
          <w:sz w:val="28"/>
          <w:szCs w:val="28"/>
        </w:rPr>
      </w:pPr>
      <w:r>
        <w:rPr>
          <w:rStyle w:val="katex-mathml"/>
          <w:rFonts w:cstheme="minorHAnsi"/>
          <w:sz w:val="28"/>
          <w:szCs w:val="28"/>
          <w:bdr w:val="none" w:sz="0" w:space="0" w:color="auto" w:frame="1"/>
        </w:rPr>
        <w:t xml:space="preserve">      </w:t>
      </w:r>
      <w:r w:rsidR="002706B9" w:rsidRPr="00A443E7">
        <w:rPr>
          <w:rStyle w:val="katex-mathml"/>
          <w:rFonts w:cstheme="minorHAnsi"/>
          <w:sz w:val="28"/>
          <w:szCs w:val="28"/>
          <w:bdr w:val="none" w:sz="0" w:space="0" w:color="auto" w:frame="1"/>
        </w:rPr>
        <w:t>g</w:t>
      </w:r>
      <w:r w:rsidR="00057AC1" w:rsidRPr="00A443E7">
        <w:rPr>
          <w:rStyle w:val="katex-mathml"/>
          <w:rFonts w:cstheme="minorHAnsi"/>
          <w:sz w:val="28"/>
          <w:szCs w:val="28"/>
          <w:bdr w:val="none" w:sz="0" w:space="0" w:color="auto" w:frame="1"/>
        </w:rPr>
        <w:t>.volume=g.(</w:t>
      </w:r>
      <w:r w:rsidR="00057AC1" w:rsidRPr="00A443E7">
        <w:rPr>
          <w:rStyle w:val="mord"/>
          <w:rFonts w:cstheme="minorHAnsi"/>
          <w:sz w:val="28"/>
          <w:szCs w:val="28"/>
        </w:rPr>
        <w:t>2</w:t>
      </w:r>
      <w:r w:rsidR="00057AC1" w:rsidRPr="00A443E7">
        <w:rPr>
          <w:rStyle w:val="mord"/>
          <w:rFonts w:cstheme="minorHAnsi"/>
          <w:i/>
          <w:iCs/>
          <w:sz w:val="28"/>
          <w:szCs w:val="28"/>
        </w:rPr>
        <w:t>πrLdr</w:t>
      </w:r>
      <w:r w:rsidRPr="00A443E7">
        <w:rPr>
          <w:rStyle w:val="mord"/>
          <w:rFonts w:cstheme="minorHAnsi"/>
          <w:i/>
          <w:iCs/>
          <w:sz w:val="28"/>
          <w:szCs w:val="28"/>
        </w:rPr>
        <w:t>)</w:t>
      </w:r>
    </w:p>
    <w:p w14:paraId="156C0C57" w14:textId="77777777" w:rsidR="00644555" w:rsidRPr="00644555" w:rsidRDefault="00644555" w:rsidP="00644555">
      <w:pPr>
        <w:pStyle w:val="ListParagraph"/>
        <w:numPr>
          <w:ilvl w:val="0"/>
          <w:numId w:val="47"/>
        </w:numPr>
        <w:rPr>
          <w:rFonts w:cstheme="minorHAnsi"/>
          <w:sz w:val="28"/>
          <w:szCs w:val="28"/>
          <w:bdr w:val="none" w:sz="0" w:space="0" w:color="auto" w:frame="1"/>
        </w:rPr>
      </w:pPr>
      <w:r w:rsidRPr="00644555">
        <w:rPr>
          <w:rFonts w:cstheme="minorHAnsi"/>
          <w:sz w:val="28"/>
          <w:szCs w:val="28"/>
          <w:bdr w:val="none" w:sz="0" w:space="0" w:color="auto" w:frame="1"/>
        </w:rPr>
        <w:t>According to Fourier's law, the rate of heat conduction into the volume element at radius r is given by -K(2πrL) ∂T/ ∂r , where K denotes the thermal conductivity, and T represents the temperature.</w:t>
      </w:r>
    </w:p>
    <w:p w14:paraId="6D221149" w14:textId="3385EAE2" w:rsidR="00644555" w:rsidRDefault="00644555" w:rsidP="00644555">
      <w:pPr>
        <w:pStyle w:val="ListParagraph"/>
        <w:ind w:left="360"/>
        <w:rPr>
          <w:rFonts w:cstheme="minorHAnsi"/>
          <w:sz w:val="28"/>
          <w:szCs w:val="28"/>
          <w:bdr w:val="none" w:sz="0" w:space="0" w:color="auto" w:frame="1"/>
        </w:rPr>
      </w:pPr>
      <w:r w:rsidRPr="00644555">
        <w:rPr>
          <w:rFonts w:cstheme="minorHAnsi"/>
          <w:sz w:val="28"/>
          <w:szCs w:val="28"/>
          <w:bdr w:val="none" w:sz="0" w:space="0" w:color="auto" w:frame="1"/>
        </w:rPr>
        <w:lastRenderedPageBreak/>
        <w:t>Similarly, the rate of heat conduction out of the volume element at radius r+dr is -K(2π</w:t>
      </w:r>
      <w:r w:rsidR="00996804">
        <w:rPr>
          <w:rFonts w:cstheme="minorHAnsi"/>
          <w:sz w:val="28"/>
          <w:szCs w:val="28"/>
          <w:bdr w:val="none" w:sz="0" w:space="0" w:color="auto" w:frame="1"/>
        </w:rPr>
        <w:t>(</w:t>
      </w:r>
      <w:r w:rsidRPr="00644555">
        <w:rPr>
          <w:rFonts w:cstheme="minorHAnsi"/>
          <w:sz w:val="28"/>
          <w:szCs w:val="28"/>
          <w:bdr w:val="none" w:sz="0" w:space="0" w:color="auto" w:frame="1"/>
        </w:rPr>
        <w:t>r</w:t>
      </w:r>
      <w:r w:rsidR="00996804" w:rsidRPr="00644555">
        <w:rPr>
          <w:rFonts w:cstheme="minorHAnsi"/>
          <w:sz w:val="28"/>
          <w:szCs w:val="28"/>
          <w:bdr w:val="none" w:sz="0" w:space="0" w:color="auto" w:frame="1"/>
        </w:rPr>
        <w:t>+dr</w:t>
      </w:r>
      <w:r w:rsidR="00996804">
        <w:rPr>
          <w:rFonts w:cstheme="minorHAnsi"/>
          <w:sz w:val="28"/>
          <w:szCs w:val="28"/>
          <w:bdr w:val="none" w:sz="0" w:space="0" w:color="auto" w:frame="1"/>
        </w:rPr>
        <w:t>)</w:t>
      </w:r>
      <w:r w:rsidRPr="00644555">
        <w:rPr>
          <w:rFonts w:cstheme="minorHAnsi"/>
          <w:sz w:val="28"/>
          <w:szCs w:val="28"/>
          <w:bdr w:val="none" w:sz="0" w:space="0" w:color="auto" w:frame="1"/>
        </w:rPr>
        <w:t>L) ∂T/ ∂r at r+dr</w:t>
      </w:r>
      <w:r w:rsidR="00D568D1">
        <w:rPr>
          <w:rFonts w:cstheme="minorHAnsi"/>
          <w:sz w:val="28"/>
          <w:szCs w:val="28"/>
          <w:bdr w:val="none" w:sz="0" w:space="0" w:color="auto" w:frame="1"/>
        </w:rPr>
        <w:t>.</w:t>
      </w:r>
    </w:p>
    <w:p w14:paraId="24C108DF" w14:textId="77777777" w:rsidR="0028651E" w:rsidRDefault="0028651E" w:rsidP="00644555">
      <w:pPr>
        <w:pStyle w:val="ListParagraph"/>
        <w:ind w:left="360"/>
        <w:rPr>
          <w:rFonts w:cstheme="minorHAnsi"/>
          <w:sz w:val="28"/>
          <w:szCs w:val="28"/>
          <w:bdr w:val="none" w:sz="0" w:space="0" w:color="auto" w:frame="1"/>
        </w:rPr>
      </w:pPr>
    </w:p>
    <w:p w14:paraId="0FF8E6B8" w14:textId="6E2A20AD" w:rsidR="0028651E" w:rsidRPr="0028651E" w:rsidRDefault="00745A3C" w:rsidP="0028651E">
      <w:pPr>
        <w:pStyle w:val="ListParagraph"/>
        <w:numPr>
          <w:ilvl w:val="0"/>
          <w:numId w:val="47"/>
        </w:numPr>
        <w:rPr>
          <w:rFonts w:cstheme="minorHAnsi"/>
          <w:sz w:val="28"/>
          <w:szCs w:val="28"/>
          <w:bdr w:val="none" w:sz="0" w:space="0" w:color="auto" w:frame="1"/>
        </w:rPr>
      </w:pPr>
      <w:r>
        <w:rPr>
          <w:rFonts w:cstheme="minorHAnsi"/>
          <w:noProof/>
          <w:sz w:val="28"/>
          <w:szCs w:val="28"/>
        </w:rPr>
        <mc:AlternateContent>
          <mc:Choice Requires="wpi">
            <w:drawing>
              <wp:anchor distT="0" distB="0" distL="114300" distR="114300" simplePos="0" relativeHeight="251664384" behindDoc="0" locked="0" layoutInCell="1" allowOverlap="1" wp14:anchorId="48A9C696" wp14:editId="4A92935E">
                <wp:simplePos x="0" y="0"/>
                <wp:positionH relativeFrom="column">
                  <wp:posOffset>1195705</wp:posOffset>
                </wp:positionH>
                <wp:positionV relativeFrom="paragraph">
                  <wp:posOffset>116840</wp:posOffset>
                </wp:positionV>
                <wp:extent cx="360" cy="360"/>
                <wp:effectExtent l="38100" t="38100" r="57150" b="57150"/>
                <wp:wrapNone/>
                <wp:docPr id="1865287447"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8D183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3.45pt;margin-top:8.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">
                <v:imagedata r:id="rId10" o:title=""/>
              </v:shape>
            </w:pict>
          </mc:Fallback>
        </mc:AlternateContent>
      </w:r>
      <w:r w:rsidR="0028651E" w:rsidRPr="0028651E">
        <w:rPr>
          <w:rFonts w:cstheme="minorHAnsi"/>
          <w:sz w:val="28"/>
          <w:szCs w:val="28"/>
          <w:bdr w:val="none" w:sz="0" w:space="0" w:color="auto" w:frame="1"/>
        </w:rPr>
        <w:t>The net rate of heat conduction out of the volume element is expressed as:</w:t>
      </w:r>
    </w:p>
    <w:p w14:paraId="5BDAEE68" w14:textId="49EB399F" w:rsidR="0028651E" w:rsidRDefault="0028651E" w:rsidP="0028651E">
      <w:pPr>
        <w:pStyle w:val="ListParagraph"/>
        <w:ind w:left="360"/>
        <w:rPr>
          <w:rFonts w:cstheme="minorHAnsi"/>
          <w:sz w:val="28"/>
          <w:szCs w:val="28"/>
          <w:bdr w:val="none" w:sz="0" w:space="0" w:color="auto" w:frame="1"/>
        </w:rPr>
      </w:pPr>
      <w:r w:rsidRPr="0028651E">
        <w:rPr>
          <w:rFonts w:cstheme="minorHAnsi"/>
          <w:sz w:val="28"/>
          <w:szCs w:val="28"/>
          <w:bdr w:val="none" w:sz="0" w:space="0" w:color="auto" w:frame="1"/>
        </w:rPr>
        <w:t>g.(2πrLdr)  k= −k(2π(r+dr)L)(∂T/ ∂r) r+dr +  k(2πrL)( ∂T/ ∂r )r</w:t>
      </w:r>
      <w:r w:rsidR="0040767C">
        <w:rPr>
          <w:rFonts w:cstheme="minorHAnsi"/>
          <w:sz w:val="28"/>
          <w:szCs w:val="28"/>
          <w:bdr w:val="none" w:sz="0" w:space="0" w:color="auto" w:frame="1"/>
        </w:rPr>
        <w:t>.</w:t>
      </w:r>
    </w:p>
    <w:p w14:paraId="79B7070D" w14:textId="77777777" w:rsidR="00981072" w:rsidRDefault="00981072" w:rsidP="0028651E">
      <w:pPr>
        <w:pStyle w:val="ListParagraph"/>
        <w:ind w:left="360"/>
        <w:rPr>
          <w:rFonts w:cstheme="minorHAnsi"/>
          <w:sz w:val="28"/>
          <w:szCs w:val="28"/>
          <w:bdr w:val="none" w:sz="0" w:space="0" w:color="auto" w:frame="1"/>
        </w:rPr>
      </w:pPr>
    </w:p>
    <w:p w14:paraId="528A0436" w14:textId="77777777" w:rsidR="00981072" w:rsidRPr="00981072" w:rsidRDefault="00981072" w:rsidP="00981072">
      <w:pPr>
        <w:pStyle w:val="ListParagraph"/>
        <w:numPr>
          <w:ilvl w:val="0"/>
          <w:numId w:val="47"/>
        </w:numPr>
        <w:rPr>
          <w:rFonts w:cstheme="minorHAnsi"/>
          <w:sz w:val="28"/>
          <w:szCs w:val="28"/>
          <w:bdr w:val="none" w:sz="0" w:space="0" w:color="auto" w:frame="1"/>
        </w:rPr>
      </w:pPr>
      <w:r w:rsidRPr="00981072">
        <w:rPr>
          <w:rFonts w:cstheme="minorHAnsi"/>
          <w:sz w:val="28"/>
          <w:szCs w:val="28"/>
          <w:bdr w:val="none" w:sz="0" w:space="0" w:color="auto" w:frame="1"/>
        </w:rPr>
        <w:t>Expanding the left side, neglecting higher-order terms, and dividing through by  2πLdr while taking the limit as dr--&gt;0 we arrive at the differential equation:</w:t>
      </w:r>
    </w:p>
    <w:p w14:paraId="6EF42202" w14:textId="0A60F27C" w:rsidR="00E71821" w:rsidRPr="002A0FF6" w:rsidRDefault="00745A3C" w:rsidP="00E71821">
      <w:pPr>
        <w:pStyle w:val="ListParagraph"/>
        <w:ind w:left="360"/>
        <w:rPr>
          <w:rStyle w:val="mop"/>
          <w:sz w:val="29"/>
          <w:szCs w:val="29"/>
        </w:rPr>
      </w:pPr>
      <w:r w:rsidRPr="002A0FF6">
        <w:rPr>
          <w:noProof/>
          <w:sz w:val="29"/>
          <w:szCs w:val="29"/>
        </w:rPr>
        <mc:AlternateContent>
          <mc:Choice Requires="wpi">
            <w:drawing>
              <wp:anchor distT="0" distB="0" distL="114300" distR="114300" simplePos="0" relativeHeight="251659264" behindDoc="0" locked="0" layoutInCell="1" allowOverlap="1" wp14:anchorId="70D1A62C" wp14:editId="4822FA37">
                <wp:simplePos x="0" y="0"/>
                <wp:positionH relativeFrom="column">
                  <wp:posOffset>769260</wp:posOffset>
                </wp:positionH>
                <wp:positionV relativeFrom="paragraph">
                  <wp:posOffset>219780</wp:posOffset>
                </wp:positionV>
                <wp:extent cx="1782720" cy="360"/>
                <wp:effectExtent l="38100" t="38100" r="46355" b="57150"/>
                <wp:wrapNone/>
                <wp:docPr id="2001004379"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782720" cy="360"/>
                      </w14:xfrm>
                    </w14:contentPart>
                  </a:graphicData>
                </a:graphic>
              </wp:anchor>
            </w:drawing>
          </mc:Choice>
          <mc:Fallback>
            <w:pict>
              <v:shape w14:anchorId="2AD9AF07" id="Ink 1" o:spid="_x0000_s1026" type="#_x0000_t75" style="position:absolute;margin-left:59.85pt;margin-top:16.6pt;width:141.7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">
                <v:imagedata r:id="rId12" o:title=""/>
              </v:shape>
            </w:pict>
          </mc:Fallback>
        </mc:AlternateContent>
      </w:r>
      <w:r w:rsidR="004E421F" w:rsidRPr="002A0FF6">
        <w:rPr>
          <w:rStyle w:val="mop"/>
          <w:sz w:val="29"/>
          <w:szCs w:val="29"/>
        </w:rPr>
        <w:t xml:space="preserve">lim </w:t>
      </w:r>
      <w:r w:rsidR="004E421F" w:rsidRPr="002A0FF6">
        <w:rPr>
          <w:rStyle w:val="mop"/>
          <w:sz w:val="29"/>
          <w:szCs w:val="29"/>
        </w:rPr>
        <w:t xml:space="preserve">      </w:t>
      </w:r>
      <w:r w:rsidR="004E421F" w:rsidRPr="002A0FF6">
        <w:rPr>
          <w:rStyle w:val="mop"/>
          <w:sz w:val="29"/>
          <w:szCs w:val="29"/>
        </w:rPr>
        <w:t>−</w:t>
      </w:r>
      <w:r w:rsidR="004E421F" w:rsidRPr="002A0FF6">
        <w:rPr>
          <w:rStyle w:val="mop"/>
          <w:sz w:val="29"/>
          <w:szCs w:val="29"/>
        </w:rPr>
        <w:t>k</w:t>
      </w:r>
      <w:r w:rsidR="004E421F" w:rsidRPr="002A0FF6">
        <w:rPr>
          <w:rStyle w:val="mop"/>
          <w:sz w:val="29"/>
          <w:szCs w:val="29"/>
        </w:rPr>
        <w:t>(r+dr)</w:t>
      </w:r>
      <w:r w:rsidR="00E71821" w:rsidRPr="002A0FF6">
        <w:rPr>
          <w:rStyle w:val="mop"/>
          <w:sz w:val="29"/>
          <w:szCs w:val="29"/>
        </w:rPr>
        <w:t xml:space="preserve"> </w:t>
      </w:r>
      <w:r w:rsidR="00E71821" w:rsidRPr="002A0FF6">
        <w:rPr>
          <w:rStyle w:val="mop"/>
          <w:sz w:val="29"/>
          <w:szCs w:val="29"/>
        </w:rPr>
        <w:t>∂T</w:t>
      </w:r>
      <w:r w:rsidR="00E71821" w:rsidRPr="002A0FF6">
        <w:rPr>
          <w:rStyle w:val="mop"/>
          <w:sz w:val="29"/>
          <w:szCs w:val="29"/>
        </w:rPr>
        <w:t>/</w:t>
      </w:r>
      <w:r w:rsidR="00E71821" w:rsidRPr="002A0FF6">
        <w:rPr>
          <w:rStyle w:val="mop"/>
          <w:sz w:val="29"/>
          <w:szCs w:val="29"/>
        </w:rPr>
        <w:t>∂r</w:t>
      </w:r>
      <w:r w:rsidR="00E71821" w:rsidRPr="002A0FF6">
        <w:rPr>
          <w:rStyle w:val="mop"/>
          <w:sz w:val="29"/>
          <w:szCs w:val="29"/>
        </w:rPr>
        <w:t xml:space="preserve"> - </w:t>
      </w:r>
      <w:r w:rsidR="00E523D6" w:rsidRPr="002A0FF6">
        <w:rPr>
          <w:rStyle w:val="mop"/>
          <w:sz w:val="29"/>
          <w:szCs w:val="29"/>
        </w:rPr>
        <w:t>kr</w:t>
      </w:r>
      <w:r w:rsidRPr="002A0FF6">
        <w:rPr>
          <w:rStyle w:val="mop"/>
          <w:sz w:val="29"/>
          <w:szCs w:val="29"/>
        </w:rPr>
        <w:t>∂T/∂r</w:t>
      </w:r>
      <w:r w:rsidR="00A56849" w:rsidRPr="002A0FF6">
        <w:rPr>
          <w:rStyle w:val="mop"/>
          <w:sz w:val="29"/>
          <w:szCs w:val="29"/>
        </w:rPr>
        <w:t xml:space="preserve">   =</w:t>
      </w:r>
      <w:r w:rsidR="001257FB" w:rsidRPr="002A0FF6">
        <w:rPr>
          <w:rStyle w:val="mop"/>
          <w:sz w:val="29"/>
          <w:szCs w:val="29"/>
        </w:rPr>
        <w:t xml:space="preserve"> g</w:t>
      </w:r>
      <w:r w:rsidR="003F5019" w:rsidRPr="002A0FF6">
        <w:rPr>
          <w:rStyle w:val="mop"/>
          <w:sz w:val="29"/>
          <w:szCs w:val="29"/>
        </w:rPr>
        <w:t>.r</w:t>
      </w:r>
    </w:p>
    <w:p w14:paraId="1819A032" w14:textId="13DE6948" w:rsidR="001257FB" w:rsidRPr="004E421F" w:rsidRDefault="001257FB" w:rsidP="001257FB">
      <w:pPr>
        <w:pStyle w:val="ListParagraph"/>
        <w:ind w:left="360"/>
        <w:rPr>
          <w:rStyle w:val="mop"/>
          <w:color w:val="374151"/>
          <w:sz w:val="29"/>
          <w:szCs w:val="29"/>
        </w:rPr>
      </w:pPr>
      <w:r w:rsidRPr="00B76E8B">
        <w:rPr>
          <w:rStyle w:val="mop"/>
          <w:sz w:val="29"/>
          <w:szCs w:val="29"/>
        </w:rPr>
        <w:t>dr→0</w:t>
      </w:r>
      <w:r w:rsidRPr="00B76E8B">
        <w:rPr>
          <w:rStyle w:val="mop"/>
          <w:sz w:val="29"/>
          <w:szCs w:val="29"/>
        </w:rPr>
        <w:t xml:space="preserve">                   </w:t>
      </w:r>
      <w:r w:rsidRPr="00B76E8B">
        <w:rPr>
          <w:rStyle w:val="mop"/>
          <w:sz w:val="29"/>
          <w:szCs w:val="29"/>
        </w:rPr>
        <w:t>dr</w:t>
      </w:r>
    </w:p>
    <w:p w14:paraId="3FC49074" w14:textId="2A2353AA" w:rsidR="001257FB" w:rsidRPr="004E421F" w:rsidRDefault="001257FB" w:rsidP="001257FB">
      <w:pPr>
        <w:pStyle w:val="ListParagraph"/>
        <w:ind w:left="360"/>
        <w:rPr>
          <w:rStyle w:val="mop"/>
          <w:color w:val="374151"/>
          <w:sz w:val="29"/>
          <w:szCs w:val="29"/>
        </w:rPr>
      </w:pPr>
    </w:p>
    <w:p w14:paraId="4F706245" w14:textId="24D79F40" w:rsidR="00CF4D69" w:rsidRPr="002A0FF6" w:rsidRDefault="002A0FF6" w:rsidP="002A0FF6">
      <w:pPr>
        <w:pStyle w:val="ListParagraph"/>
        <w:numPr>
          <w:ilvl w:val="0"/>
          <w:numId w:val="49"/>
        </w:numPr>
        <w:rPr>
          <w:color w:val="374151"/>
          <w:sz w:val="29"/>
          <w:szCs w:val="29"/>
        </w:rPr>
      </w:pPr>
      <w:r w:rsidRPr="002A0FF6">
        <w:rPr>
          <w:rFonts w:cstheme="minorHAnsi"/>
          <w:sz w:val="28"/>
          <w:szCs w:val="28"/>
          <w:bdr w:val="none" w:sz="0" w:space="0" w:color="auto" w:frame="1"/>
        </w:rPr>
        <w:t>Apply differentiation rules to simplify the left side and obtain the one-dimensional heat conduction equation for a long cylinder:</w:t>
      </w:r>
    </w:p>
    <w:p w14:paraId="577BD1BE" w14:textId="77777777" w:rsidR="0028651E" w:rsidRDefault="0028651E" w:rsidP="0028651E">
      <w:pPr>
        <w:pStyle w:val="ListParagraph"/>
        <w:ind w:left="360"/>
        <w:rPr>
          <w:rFonts w:cstheme="minorHAnsi"/>
          <w:sz w:val="28"/>
          <w:szCs w:val="28"/>
          <w:bdr w:val="none" w:sz="0" w:space="0" w:color="auto" w:frame="1"/>
        </w:rPr>
      </w:pPr>
    </w:p>
    <w:p w14:paraId="2097905C" w14:textId="2F788EB3" w:rsidR="00B31C8E" w:rsidRPr="008B74BF" w:rsidRDefault="006E29C3" w:rsidP="0030142F">
      <w:pPr>
        <w:pStyle w:val="ListParagraph"/>
        <w:numPr>
          <w:ilvl w:val="0"/>
          <w:numId w:val="47"/>
        </w:numPr>
        <w:rPr>
          <w:rFonts w:cstheme="minorHAnsi"/>
          <w:sz w:val="28"/>
          <w:szCs w:val="28"/>
          <w:bdr w:val="none" w:sz="0" w:space="0" w:color="auto" w:frame="1"/>
        </w:rPr>
      </w:pPr>
      <w:r w:rsidRPr="008B74BF">
        <w:rPr>
          <w:rFonts w:cstheme="minorHAnsi"/>
          <w:sz w:val="28"/>
          <w:szCs w:val="28"/>
        </w:rPr>
        <w:t>The steady one dimension heat condu</w:t>
      </w:r>
      <w:r w:rsidR="0073465C" w:rsidRPr="008B74BF">
        <w:rPr>
          <w:rFonts w:cstheme="minorHAnsi"/>
          <w:sz w:val="28"/>
          <w:szCs w:val="28"/>
        </w:rPr>
        <w:t>ction equation for a long cylinder is given by:</w:t>
      </w:r>
    </w:p>
    <w:p w14:paraId="1D91170C" w14:textId="7930458C" w:rsidR="0073465C" w:rsidRPr="002A4FD8" w:rsidRDefault="00B76E8B" w:rsidP="002A4FD8">
      <w:pPr>
        <w:rPr>
          <w:rFonts w:cstheme="minorHAns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d</m:t>
              </m:r>
            </m:num>
            <m:den>
              <m:r>
                <w:rPr>
                  <w:rFonts w:ascii="Cambria Math" w:hAnsi="Cambria Math" w:cstheme="minorHAnsi"/>
                  <w:sz w:val="28"/>
                  <w:szCs w:val="28"/>
                </w:rPr>
                <m:t>dr</m:t>
              </m:r>
            </m:den>
          </m:f>
          <m:d>
            <m:dPr>
              <m:ctrlPr>
                <w:rPr>
                  <w:rFonts w:ascii="Cambria Math" w:hAnsi="Cambria Math" w:cstheme="minorHAnsi"/>
                  <w:i/>
                  <w:sz w:val="28"/>
                  <w:szCs w:val="28"/>
                </w:rPr>
              </m:ctrlPr>
            </m:dPr>
            <m:e>
              <m:r>
                <w:rPr>
                  <w:rFonts w:ascii="Cambria Math" w:hAnsi="Cambria Math" w:cstheme="minorHAnsi"/>
                  <w:sz w:val="28"/>
                  <w:szCs w:val="28"/>
                </w:rPr>
                <m:t>kr</m:t>
              </m:r>
              <m:f>
                <m:fPr>
                  <m:ctrlPr>
                    <w:rPr>
                      <w:rFonts w:ascii="Cambria Math" w:hAnsi="Cambria Math" w:cstheme="minorHAnsi"/>
                      <w:sz w:val="28"/>
                      <w:szCs w:val="28"/>
                    </w:rPr>
                  </m:ctrlPr>
                </m:fPr>
                <m:num>
                  <m:r>
                    <w:rPr>
                      <w:rFonts w:ascii="Cambria Math" w:hAnsi="Cambria Math" w:cstheme="minorHAnsi"/>
                      <w:sz w:val="28"/>
                      <w:szCs w:val="28"/>
                    </w:rPr>
                    <m:t>dT</m:t>
                  </m:r>
                </m:num>
                <m:den>
                  <m:r>
                    <w:rPr>
                      <w:rFonts w:ascii="Cambria Math" w:hAnsi="Cambria Math" w:cstheme="minorHAnsi"/>
                      <w:sz w:val="28"/>
                      <w:szCs w:val="28"/>
                    </w:rPr>
                    <m:t>dr</m:t>
                  </m:r>
                </m:den>
              </m:f>
            </m:e>
          </m:d>
          <m:r>
            <w:rPr>
              <w:rFonts w:ascii="Cambria Math" w:hAnsi="Cambria Math" w:cstheme="minorHAnsi"/>
              <w:sz w:val="28"/>
              <w:szCs w:val="28"/>
            </w:rPr>
            <m:t>=g*r</m:t>
          </m:r>
        </m:oMath>
      </m:oMathPara>
    </w:p>
    <w:p w14:paraId="010952B3" w14:textId="77777777" w:rsidR="002A4FD8" w:rsidRDefault="002A4FD8" w:rsidP="00B31C8E">
      <w:pPr>
        <w:pStyle w:val="ListParagraph"/>
        <w:ind w:left="502"/>
        <w:rPr>
          <w:rFonts w:cstheme="minorHAnsi"/>
          <w:noProof/>
          <w:sz w:val="28"/>
          <w:szCs w:val="28"/>
        </w:rPr>
      </w:pPr>
    </w:p>
    <w:p w14:paraId="339EABE1" w14:textId="6B6AF36B" w:rsidR="005263C5" w:rsidRDefault="001D7734" w:rsidP="00B31C8E">
      <w:pPr>
        <w:pStyle w:val="ListParagraph"/>
        <w:ind w:left="502"/>
        <w:rPr>
          <w:rFonts w:cstheme="minorHAnsi"/>
          <w:noProof/>
          <w:sz w:val="28"/>
          <w:szCs w:val="28"/>
        </w:rPr>
      </w:pPr>
      <w:r w:rsidRPr="001D7734">
        <w:rPr>
          <w:rFonts w:cstheme="minorHAnsi"/>
          <w:noProof/>
          <w:sz w:val="28"/>
          <w:szCs w:val="28"/>
        </w:rPr>
        <w:t>where ( r ) is the radial coordinate, ( T ) is the temperature, ( k ) is the thermal conductivity, and ( q ) is the rate of heat generation per unit volume.</w:t>
      </w:r>
    </w:p>
    <w:p w14:paraId="4874927A" w14:textId="77777777" w:rsidR="00E419B7" w:rsidRDefault="00E419B7" w:rsidP="002F12E6">
      <w:pPr>
        <w:rPr>
          <w:rStyle w:val="Strong"/>
          <w:rFonts w:ascii="Arial Black" w:hAnsi="Arial Black" w:cs="Segoe UI"/>
          <w:sz w:val="24"/>
          <w:szCs w:val="24"/>
        </w:rPr>
      </w:pPr>
    </w:p>
    <w:p w14:paraId="05A2AFCF" w14:textId="0440E3EC" w:rsidR="00707BCC" w:rsidRPr="00707BCC" w:rsidRDefault="003B4363" w:rsidP="002F12E6">
      <w:pPr>
        <w:rPr>
          <w:rFonts w:cstheme="minorHAnsi"/>
          <w:sz w:val="28"/>
          <w:szCs w:val="28"/>
        </w:rPr>
      </w:pPr>
      <w:r w:rsidRPr="003B4363">
        <w:rPr>
          <w:rStyle w:val="Strong"/>
          <w:rFonts w:ascii="Arial Black" w:hAnsi="Arial Black" w:cs="Segoe UI"/>
          <w:sz w:val="24"/>
          <w:szCs w:val="24"/>
        </w:rPr>
        <w:t>QUESTION-4: Heat Transfer Characteristic</w:t>
      </w:r>
      <w:r w:rsidR="00FE64DA" w:rsidRPr="003B4363">
        <w:rPr>
          <w:rFonts w:ascii="Arial Black" w:hAnsi="Arial Black" w:cstheme="minorHAnsi"/>
          <w:sz w:val="24"/>
          <w:szCs w:val="24"/>
        </w:rPr>
        <w:t xml:space="preserve"> </w:t>
      </w:r>
    </w:p>
    <w:p w14:paraId="16EA91B2" w14:textId="6750078C" w:rsidR="003B43F4" w:rsidRPr="00E419B7" w:rsidRDefault="003B43F4" w:rsidP="00405438">
      <w:pPr>
        <w:pStyle w:val="ListParagraph"/>
        <w:ind w:left="360"/>
        <w:rPr>
          <w:rStyle w:val="Strong"/>
          <w:rFonts w:cstheme="minorHAnsi"/>
          <w:sz w:val="28"/>
          <w:szCs w:val="28"/>
          <w:bdr w:val="single" w:sz="2" w:space="0" w:color="D9D9E3" w:frame="1"/>
          <w:shd w:val="clear" w:color="auto" w:fill="F7F7F8"/>
        </w:rPr>
      </w:pPr>
    </w:p>
    <w:p w14:paraId="598407CC" w14:textId="158C9C47" w:rsidR="008E31F2" w:rsidRPr="00196070" w:rsidRDefault="00405438" w:rsidP="00196070">
      <w:pPr>
        <w:pStyle w:val="ListParagraph"/>
        <w:numPr>
          <w:ilvl w:val="0"/>
          <w:numId w:val="44"/>
        </w:numPr>
        <w:rPr>
          <w:rFonts w:eastAsia="Times New Roman" w:cstheme="minorHAnsi"/>
          <w:sz w:val="28"/>
          <w:szCs w:val="28"/>
          <w:lang w:val="en-IN" w:eastAsia="en-IN"/>
        </w:rPr>
      </w:pPr>
      <w:r>
        <w:rPr>
          <w:rFonts w:eastAsia="Times New Roman" w:cstheme="minorHAnsi"/>
          <w:sz w:val="28"/>
          <w:szCs w:val="28"/>
          <w:lang w:val="en-IN" w:eastAsia="en-IN"/>
        </w:rPr>
        <w:t>(a)</w:t>
      </w:r>
      <w:r w:rsidR="00394C97" w:rsidRPr="00405438">
        <w:rPr>
          <w:rFonts w:eastAsia="Times New Roman" w:cstheme="minorHAnsi"/>
          <w:sz w:val="28"/>
          <w:szCs w:val="28"/>
          <w:lang w:val="en-IN" w:eastAsia="en-IN"/>
        </w:rPr>
        <w:t xml:space="preserve">Heat transfer is </w:t>
      </w:r>
      <w:r w:rsidR="00133D6E" w:rsidRPr="00133D6E">
        <w:rPr>
          <w:rStyle w:val="Strong"/>
          <w:rFonts w:cstheme="minorHAnsi"/>
          <w:sz w:val="28"/>
          <w:szCs w:val="28"/>
          <w:bdr w:val="single" w:sz="2" w:space="0" w:color="D9D9E3" w:frame="1"/>
        </w:rPr>
        <w:t>changing over time</w:t>
      </w:r>
      <w:r w:rsidR="00394C97" w:rsidRPr="00405438">
        <w:rPr>
          <w:rFonts w:eastAsia="Times New Roman" w:cstheme="minorHAnsi"/>
          <w:sz w:val="28"/>
          <w:szCs w:val="28"/>
          <w:lang w:val="en-IN" w:eastAsia="en-IN"/>
        </w:rPr>
        <w:t xml:space="preserve">because </w:t>
      </w:r>
      <w:r w:rsidR="00CB638E" w:rsidRPr="00405438">
        <w:rPr>
          <w:rFonts w:eastAsia="Times New Roman" w:cstheme="minorHAnsi"/>
          <w:sz w:val="28"/>
          <w:szCs w:val="28"/>
          <w:lang w:val="en-IN" w:eastAsia="en-IN"/>
        </w:rPr>
        <w:t xml:space="preserve">temperature varies </w:t>
      </w:r>
      <w:r w:rsidR="00CB638E" w:rsidRPr="00B76E8B">
        <w:rPr>
          <w:rFonts w:eastAsia="Times New Roman" w:cstheme="minorHAnsi"/>
          <w:sz w:val="28"/>
          <w:szCs w:val="28"/>
          <w:lang w:val="en-IN" w:eastAsia="en-IN"/>
        </w:rPr>
        <w:t>(</w:t>
      </w:r>
      <w:r w:rsidR="002C4DEA" w:rsidRPr="00B76E8B">
        <w:rPr>
          <w:rStyle w:val="katex-mathml"/>
          <w:sz w:val="29"/>
          <w:szCs w:val="29"/>
          <w:bdr w:val="none" w:sz="0" w:space="0" w:color="auto" w:frame="1"/>
        </w:rPr>
        <w:t>∂</w:t>
      </w:r>
      <w:r w:rsidR="002C4DEA" w:rsidRPr="00B76E8B">
        <w:rPr>
          <w:rStyle w:val="katex-mathml"/>
          <w:rFonts w:ascii="Tahoma" w:hAnsi="Tahoma" w:cs="Tahoma"/>
          <w:sz w:val="29"/>
          <w:szCs w:val="29"/>
          <w:bdr w:val="none" w:sz="0" w:space="0" w:color="auto" w:frame="1"/>
        </w:rPr>
        <w:t>T/</w:t>
      </w:r>
      <w:r w:rsidR="002C4DEA" w:rsidRPr="00B76E8B">
        <w:rPr>
          <w:rStyle w:val="katex-mathml"/>
          <w:sz w:val="29"/>
          <w:szCs w:val="29"/>
          <w:bdr w:val="none" w:sz="0" w:space="0" w:color="auto" w:frame="1"/>
        </w:rPr>
        <w:t>∂</w:t>
      </w:r>
      <w:r w:rsidR="002C4DEA" w:rsidRPr="00B76E8B">
        <w:rPr>
          <w:rStyle w:val="katex-mathml"/>
          <w:rFonts w:ascii="Tahoma" w:hAnsi="Tahoma" w:cs="Tahoma"/>
          <w:sz w:val="29"/>
          <w:szCs w:val="29"/>
          <w:bdr w:val="none" w:sz="0" w:space="0" w:color="auto" w:frame="1"/>
        </w:rPr>
        <w:t>t</w:t>
      </w:r>
      <w:r w:rsidR="002C4DEA" w:rsidRPr="00B76E8B">
        <w:rPr>
          <w:rStyle w:val="katex-mathml"/>
          <w:sz w:val="29"/>
          <w:szCs w:val="29"/>
          <w:bdr w:val="none" w:sz="0" w:space="0" w:color="auto" w:frame="1"/>
        </w:rPr>
        <w:t>≠</w:t>
      </w:r>
      <w:r w:rsidR="00196070" w:rsidRPr="00196070">
        <w:rPr>
          <w:rFonts w:eastAsia="Times New Roman" w:cstheme="minorHAnsi"/>
          <w:sz w:val="28"/>
          <w:szCs w:val="28"/>
          <w:lang w:val="en-IN" w:eastAsia="en-IN"/>
        </w:rPr>
        <w:t>0</w:t>
      </w:r>
      <w:r w:rsidR="002C4DEA" w:rsidRPr="00196070">
        <w:rPr>
          <w:rFonts w:ascii="Segoe UI" w:hAnsi="Segoe UI" w:cs="Segoe UI"/>
        </w:rPr>
        <w:t>).</w:t>
      </w:r>
    </w:p>
    <w:p w14:paraId="57341FFA" w14:textId="4643BB14" w:rsidR="00405438" w:rsidRDefault="008E31F2" w:rsidP="00405438">
      <w:pPr>
        <w:pStyle w:val="ListParagraph"/>
        <w:numPr>
          <w:ilvl w:val="0"/>
          <w:numId w:val="44"/>
        </w:numPr>
        <w:rPr>
          <w:rFonts w:eastAsia="Times New Roman" w:cstheme="minorHAnsi"/>
          <w:sz w:val="28"/>
          <w:szCs w:val="28"/>
          <w:lang w:val="en-IN" w:eastAsia="en-IN"/>
        </w:rPr>
      </w:pPr>
      <w:r>
        <w:rPr>
          <w:rFonts w:eastAsia="Times New Roman" w:cstheme="minorHAnsi"/>
          <w:sz w:val="28"/>
          <w:szCs w:val="28"/>
          <w:lang w:val="en-IN" w:eastAsia="en-IN"/>
        </w:rPr>
        <w:t>(b)</w:t>
      </w:r>
      <w:r w:rsidR="002D3D77">
        <w:rPr>
          <w:rFonts w:eastAsia="Times New Roman" w:cstheme="minorHAnsi"/>
          <w:sz w:val="28"/>
          <w:szCs w:val="28"/>
          <w:lang w:val="en-IN" w:eastAsia="en-IN"/>
        </w:rPr>
        <w:t xml:space="preserve">It’s </w:t>
      </w:r>
      <w:r w:rsidR="0000145C" w:rsidRPr="0000145C">
        <w:rPr>
          <w:rStyle w:val="Strong"/>
          <w:rFonts w:cstheme="minorHAnsi"/>
          <w:sz w:val="28"/>
          <w:szCs w:val="28"/>
          <w:bdr w:val="single" w:sz="2" w:space="0" w:color="D9D9E3" w:frame="1"/>
        </w:rPr>
        <w:t>one-dimensional</w:t>
      </w:r>
      <w:r w:rsidR="002D3D77">
        <w:rPr>
          <w:rFonts w:eastAsia="Times New Roman" w:cstheme="minorHAnsi"/>
          <w:sz w:val="28"/>
          <w:szCs w:val="28"/>
          <w:lang w:val="en-IN" w:eastAsia="en-IN"/>
        </w:rPr>
        <w:t>,</w:t>
      </w:r>
      <w:r w:rsidR="0000145C">
        <w:rPr>
          <w:rFonts w:eastAsia="Times New Roman" w:cstheme="minorHAnsi"/>
          <w:sz w:val="28"/>
          <w:szCs w:val="28"/>
          <w:lang w:val="en-IN" w:eastAsia="en-IN"/>
        </w:rPr>
        <w:t xml:space="preserve"> </w:t>
      </w:r>
      <w:r w:rsidR="002D3D77">
        <w:rPr>
          <w:rFonts w:eastAsia="Times New Roman" w:cstheme="minorHAnsi"/>
          <w:sz w:val="28"/>
          <w:szCs w:val="28"/>
          <w:lang w:val="en-IN" w:eastAsia="en-IN"/>
        </w:rPr>
        <w:t>focusing on heat</w:t>
      </w:r>
      <w:r w:rsidR="006B0C8D">
        <w:rPr>
          <w:rFonts w:eastAsia="Times New Roman" w:cstheme="minorHAnsi"/>
          <w:sz w:val="28"/>
          <w:szCs w:val="28"/>
          <w:lang w:val="en-IN" w:eastAsia="en-IN"/>
        </w:rPr>
        <w:t xml:space="preserve"> conduction in the x direction.</w:t>
      </w:r>
    </w:p>
    <w:p w14:paraId="680CFE45" w14:textId="1399F855" w:rsidR="006B0C8D" w:rsidRPr="00133D6E" w:rsidRDefault="00BD064A" w:rsidP="00405438">
      <w:pPr>
        <w:pStyle w:val="ListParagraph"/>
        <w:numPr>
          <w:ilvl w:val="0"/>
          <w:numId w:val="44"/>
        </w:numPr>
        <w:rPr>
          <w:rFonts w:eastAsia="Times New Roman" w:cstheme="minorHAnsi"/>
          <w:sz w:val="28"/>
          <w:szCs w:val="28"/>
          <w:lang w:val="en-IN" w:eastAsia="en-IN"/>
        </w:rPr>
      </w:pPr>
      <w:r>
        <w:rPr>
          <w:rFonts w:eastAsia="Times New Roman" w:cstheme="minorHAnsi"/>
          <w:sz w:val="28"/>
          <w:szCs w:val="28"/>
          <w:lang w:val="en-IN" w:eastAsia="en-IN"/>
        </w:rPr>
        <w:t>(c)</w:t>
      </w:r>
      <w:r w:rsidRPr="00BD064A">
        <w:rPr>
          <w:rFonts w:ascii="Segoe UI" w:hAnsi="Segoe UI" w:cs="Segoe UI"/>
          <w:color w:val="374151"/>
        </w:rPr>
        <w:t xml:space="preserve"> </w:t>
      </w:r>
      <w:r w:rsidRPr="0000145C">
        <w:rPr>
          <w:rFonts w:cstheme="minorHAnsi"/>
          <w:sz w:val="28"/>
          <w:szCs w:val="28"/>
        </w:rPr>
        <w:t xml:space="preserve">No heat is generated in the medium; there's </w:t>
      </w:r>
      <w:r w:rsidRPr="0000145C">
        <w:rPr>
          <w:rStyle w:val="Strong"/>
          <w:rFonts w:cstheme="minorHAnsi"/>
          <w:sz w:val="28"/>
          <w:szCs w:val="28"/>
          <w:bdr w:val="single" w:sz="2" w:space="0" w:color="D9D9E3" w:frame="1"/>
        </w:rPr>
        <w:t>no internal source</w:t>
      </w:r>
      <w:r w:rsidRPr="0000145C">
        <w:rPr>
          <w:rFonts w:ascii="Segoe UI" w:hAnsi="Segoe UI" w:cs="Segoe UI"/>
          <w:sz w:val="28"/>
          <w:szCs w:val="28"/>
        </w:rPr>
        <w:t>.</w:t>
      </w:r>
    </w:p>
    <w:p w14:paraId="150A9006" w14:textId="3F0A6899" w:rsidR="00133D6E" w:rsidRPr="00E401D2" w:rsidRDefault="00E401D2" w:rsidP="00405438">
      <w:pPr>
        <w:pStyle w:val="ListParagraph"/>
        <w:numPr>
          <w:ilvl w:val="0"/>
          <w:numId w:val="44"/>
        </w:numPr>
        <w:rPr>
          <w:rFonts w:eastAsia="Times New Roman" w:cstheme="minorHAnsi"/>
          <w:sz w:val="28"/>
          <w:szCs w:val="28"/>
          <w:lang w:val="en-IN" w:eastAsia="en-IN"/>
        </w:rPr>
      </w:pPr>
      <w:r>
        <w:rPr>
          <w:rFonts w:ascii="Segoe UI" w:hAnsi="Segoe UI" w:cs="Segoe UI"/>
          <w:sz w:val="28"/>
          <w:szCs w:val="28"/>
        </w:rPr>
        <w:t>(d)</w:t>
      </w:r>
      <w:r w:rsidRPr="00E401D2">
        <w:rPr>
          <w:rFonts w:ascii="Segoe UI" w:hAnsi="Segoe UI" w:cs="Segoe UI"/>
          <w:color w:val="374151"/>
        </w:rPr>
        <w:t xml:space="preserve"> </w:t>
      </w:r>
      <w:r w:rsidRPr="00E401D2">
        <w:rPr>
          <w:rFonts w:cstheme="minorHAnsi"/>
          <w:sz w:val="28"/>
          <w:szCs w:val="28"/>
        </w:rPr>
        <w:t xml:space="preserve">Thermal conductivity is </w:t>
      </w:r>
      <w:r w:rsidRPr="00E401D2">
        <w:rPr>
          <w:rStyle w:val="Strong"/>
          <w:rFonts w:cstheme="minorHAnsi"/>
          <w:sz w:val="28"/>
          <w:szCs w:val="28"/>
          <w:bdr w:val="single" w:sz="2" w:space="0" w:color="D9D9E3" w:frame="1"/>
        </w:rPr>
        <w:t>uniform</w:t>
      </w:r>
      <w:r w:rsidRPr="00E401D2">
        <w:rPr>
          <w:rFonts w:cstheme="minorHAnsi"/>
          <w:sz w:val="28"/>
          <w:szCs w:val="28"/>
        </w:rPr>
        <w:t xml:space="preserve"> without variation across positions or temperatures.</w:t>
      </w:r>
    </w:p>
    <w:p w14:paraId="4F438F7C" w14:textId="77777777" w:rsidR="0000145C" w:rsidRPr="00E401D2" w:rsidRDefault="0000145C" w:rsidP="00E401D2">
      <w:pPr>
        <w:pStyle w:val="ListParagraph"/>
        <w:ind w:left="360"/>
        <w:rPr>
          <w:rFonts w:eastAsia="Times New Roman" w:cstheme="minorHAnsi"/>
          <w:sz w:val="28"/>
          <w:szCs w:val="28"/>
          <w:lang w:val="en-IN" w:eastAsia="en-IN"/>
        </w:rPr>
      </w:pPr>
    </w:p>
    <w:p w14:paraId="61BA5BFB" w14:textId="51E172E4" w:rsidR="0052156A" w:rsidRPr="004A6EB6" w:rsidRDefault="0052156A" w:rsidP="004A6EB6">
      <w:pPr>
        <w:rPr>
          <w:rFonts w:eastAsia="Times New Roman" w:cstheme="minorHAnsi"/>
          <w:sz w:val="28"/>
          <w:szCs w:val="28"/>
          <w:lang w:val="en-IN" w:eastAsia="en-IN"/>
        </w:rPr>
      </w:pPr>
    </w:p>
    <w:p w14:paraId="38259A60" w14:textId="36F4C013" w:rsidR="007979B6" w:rsidRDefault="00691E1A" w:rsidP="00FA7A38">
      <w:pPr>
        <w:rPr>
          <w:rFonts w:ascii="Arial Black" w:eastAsia="Times New Roman" w:hAnsi="Arial Black" w:cs="Times New Roman"/>
          <w:sz w:val="24"/>
          <w:szCs w:val="24"/>
          <w:lang w:val="en-IN" w:eastAsia="en-IN"/>
        </w:rPr>
      </w:pPr>
      <w:r w:rsidRPr="004C288E">
        <w:rPr>
          <w:rFonts w:ascii="Arial Black" w:eastAsia="Times New Roman" w:hAnsi="Arial Black" w:cs="Times New Roman"/>
          <w:sz w:val="24"/>
          <w:szCs w:val="24"/>
          <w:lang w:val="en-IN" w:eastAsia="en-IN"/>
        </w:rPr>
        <w:t>QUESTION-5</w:t>
      </w:r>
      <w:r w:rsidR="004C288E" w:rsidRPr="004C288E">
        <w:rPr>
          <w:rFonts w:ascii="Arial Black" w:eastAsia="Times New Roman" w:hAnsi="Arial Black" w:cs="Times New Roman"/>
          <w:sz w:val="24"/>
          <w:szCs w:val="24"/>
          <w:lang w:val="en-IN" w:eastAsia="en-IN"/>
        </w:rPr>
        <w:t>: Heat Flux Calculation</w:t>
      </w:r>
    </w:p>
    <w:p w14:paraId="62D703A7" w14:textId="77777777" w:rsidR="00BC4CFA" w:rsidRPr="004C288E" w:rsidRDefault="00BC4CFA" w:rsidP="00FA7A38">
      <w:pPr>
        <w:rPr>
          <w:rFonts w:ascii="Arial Black" w:eastAsia="Times New Roman" w:hAnsi="Arial Black" w:cs="Times New Roman"/>
          <w:sz w:val="24"/>
          <w:szCs w:val="24"/>
          <w:lang w:val="en-IN" w:eastAsia="en-IN"/>
        </w:rPr>
      </w:pPr>
    </w:p>
    <w:p w14:paraId="5E6807D1" w14:textId="77777777" w:rsidR="00496C80" w:rsidRPr="00B857C1" w:rsidRDefault="00496C80" w:rsidP="00B857C1">
      <w:pPr>
        <w:pStyle w:val="ListParagraph"/>
        <w:numPr>
          <w:ilvl w:val="0"/>
          <w:numId w:val="48"/>
        </w:numPr>
        <w:pBdr>
          <w:bottom w:val="single" w:sz="6" w:space="1" w:color="auto"/>
        </w:pBdr>
        <w:jc w:val="center"/>
        <w:rPr>
          <w:rFonts w:ascii="Arial" w:eastAsia="Times New Roman" w:hAnsi="Arial" w:cs="Arial"/>
          <w:vanish/>
          <w:sz w:val="16"/>
          <w:szCs w:val="16"/>
          <w:lang w:val="en-IN" w:eastAsia="en-IN"/>
        </w:rPr>
      </w:pPr>
      <w:r w:rsidRPr="00B857C1">
        <w:rPr>
          <w:rFonts w:ascii="Arial" w:eastAsia="Times New Roman" w:hAnsi="Arial" w:cs="Arial"/>
          <w:vanish/>
          <w:sz w:val="16"/>
          <w:szCs w:val="16"/>
          <w:lang w:val="en-IN" w:eastAsia="en-IN"/>
        </w:rPr>
        <w:t>Top of Form</w:t>
      </w:r>
    </w:p>
    <w:p w14:paraId="25B8D7E0" w14:textId="06254F34" w:rsidR="003A369A" w:rsidRPr="00B857C1" w:rsidRDefault="003A369A" w:rsidP="00B857C1">
      <w:pPr>
        <w:pStyle w:val="ListParagraph"/>
        <w:numPr>
          <w:ilvl w:val="0"/>
          <w:numId w:val="48"/>
        </w:numPr>
        <w:rPr>
          <w:rFonts w:cstheme="minorHAnsi"/>
          <w:noProof/>
          <w:sz w:val="28"/>
          <w:szCs w:val="28"/>
        </w:rPr>
      </w:pPr>
      <w:r w:rsidRPr="00B857C1">
        <w:rPr>
          <w:rFonts w:cstheme="minorHAnsi"/>
          <w:noProof/>
          <w:sz w:val="28"/>
          <w:szCs w:val="28"/>
        </w:rPr>
        <w:t>We need to determine the heat flux on the surface of a large 3 cm thick stainless steel plate. Heat is generated uniformly at a rate of 5×10</w:t>
      </w:r>
      <w:r w:rsidR="00B35C68" w:rsidRPr="00B857C1">
        <w:rPr>
          <w:rFonts w:cstheme="minorHAnsi"/>
          <w:noProof/>
          <w:sz w:val="28"/>
          <w:szCs w:val="28"/>
          <w:vertAlign w:val="superscript"/>
        </w:rPr>
        <w:t>6</w:t>
      </w:r>
      <w:r w:rsidRPr="00B857C1">
        <w:rPr>
          <w:rFonts w:cstheme="minorHAnsi"/>
          <w:noProof/>
          <w:sz w:val="28"/>
          <w:szCs w:val="28"/>
        </w:rPr>
        <w:t xml:space="preserve"> W/m</w:t>
      </w:r>
      <w:r w:rsidR="006B17DA" w:rsidRPr="00B857C1">
        <w:rPr>
          <w:rFonts w:cstheme="minorHAnsi"/>
          <w:noProof/>
          <w:sz w:val="28"/>
          <w:szCs w:val="28"/>
          <w:vertAlign w:val="superscript"/>
        </w:rPr>
        <w:t>3</w:t>
      </w:r>
      <w:r w:rsidR="006B17DA" w:rsidRPr="00B857C1">
        <w:rPr>
          <w:rFonts w:cstheme="minorHAnsi"/>
          <w:noProof/>
          <w:sz w:val="28"/>
          <w:szCs w:val="28"/>
        </w:rPr>
        <w:t xml:space="preserve"> </w:t>
      </w:r>
      <w:r w:rsidRPr="00B857C1">
        <w:rPr>
          <w:rFonts w:cstheme="minorHAnsi"/>
          <w:noProof/>
          <w:sz w:val="28"/>
          <w:szCs w:val="28"/>
        </w:rPr>
        <w:t xml:space="preserve">and the plate is losing heat from both sides. The provided solution involves the following </w:t>
      </w:r>
    </w:p>
    <w:p w14:paraId="5A3F8883" w14:textId="77777777" w:rsidR="000B7FC9" w:rsidRDefault="000B7FC9" w:rsidP="003A369A">
      <w:pPr>
        <w:rPr>
          <w:rFonts w:cstheme="minorHAnsi"/>
          <w:noProof/>
          <w:sz w:val="28"/>
          <w:szCs w:val="28"/>
        </w:rPr>
      </w:pPr>
    </w:p>
    <w:p w14:paraId="45C7BD1D" w14:textId="4C777DF9" w:rsidR="003A369A" w:rsidRPr="00B857C1" w:rsidRDefault="003A369A" w:rsidP="00B857C1">
      <w:pPr>
        <w:pStyle w:val="ListParagraph"/>
        <w:numPr>
          <w:ilvl w:val="0"/>
          <w:numId w:val="48"/>
        </w:numPr>
        <w:rPr>
          <w:rFonts w:cstheme="minorHAnsi"/>
          <w:noProof/>
          <w:sz w:val="28"/>
          <w:szCs w:val="28"/>
        </w:rPr>
      </w:pPr>
      <w:r w:rsidRPr="00B857C1">
        <w:rPr>
          <w:rFonts w:cstheme="minorHAnsi"/>
          <w:noProof/>
          <w:sz w:val="28"/>
          <w:szCs w:val="28"/>
        </w:rPr>
        <w:t>Heat</w:t>
      </w:r>
      <w:r w:rsidR="000B7FC9" w:rsidRPr="00B857C1">
        <w:rPr>
          <w:rFonts w:cstheme="minorHAnsi"/>
          <w:noProof/>
          <w:sz w:val="28"/>
          <w:szCs w:val="28"/>
          <w:vertAlign w:val="subscript"/>
        </w:rPr>
        <w:t>generated per unit area</w:t>
      </w:r>
      <w:r w:rsidR="0051138A" w:rsidRPr="00B857C1">
        <w:rPr>
          <w:rFonts w:cstheme="minorHAnsi"/>
          <w:noProof/>
          <w:sz w:val="28"/>
          <w:szCs w:val="28"/>
          <w:vertAlign w:val="subscript"/>
        </w:rPr>
        <w:t xml:space="preserve"> </w:t>
      </w:r>
      <w:r w:rsidRPr="00B857C1">
        <w:rPr>
          <w:rFonts w:cstheme="minorHAnsi"/>
          <w:noProof/>
          <w:sz w:val="28"/>
          <w:szCs w:val="28"/>
        </w:rPr>
        <w:t>=</w:t>
      </w:r>
      <w:r w:rsidR="0051138A" w:rsidRPr="00B857C1">
        <w:rPr>
          <w:rFonts w:cstheme="minorHAnsi"/>
          <w:noProof/>
          <w:sz w:val="28"/>
          <w:szCs w:val="28"/>
        </w:rPr>
        <w:t xml:space="preserve"> </w:t>
      </w:r>
      <w:r w:rsidRPr="00B857C1">
        <w:rPr>
          <w:rFonts w:cstheme="minorHAnsi"/>
          <w:noProof/>
          <w:sz w:val="28"/>
          <w:szCs w:val="28"/>
        </w:rPr>
        <w:t xml:space="preserve">Heat </w:t>
      </w:r>
      <w:r w:rsidR="0051138A" w:rsidRPr="00B857C1">
        <w:rPr>
          <w:rFonts w:cstheme="minorHAnsi"/>
          <w:noProof/>
          <w:sz w:val="28"/>
          <w:szCs w:val="28"/>
          <w:vertAlign w:val="subscript"/>
        </w:rPr>
        <w:t xml:space="preserve">generation rate </w:t>
      </w:r>
      <w:r w:rsidR="00972DBC" w:rsidRPr="00B857C1">
        <w:rPr>
          <w:rFonts w:cstheme="minorHAnsi"/>
          <w:noProof/>
          <w:sz w:val="28"/>
          <w:szCs w:val="28"/>
        </w:rPr>
        <w:t xml:space="preserve">* </w:t>
      </w:r>
      <w:r w:rsidRPr="00B857C1">
        <w:rPr>
          <w:rFonts w:cstheme="minorHAnsi"/>
          <w:noProof/>
          <w:sz w:val="28"/>
          <w:szCs w:val="28"/>
        </w:rPr>
        <w:t>Thickness</w:t>
      </w:r>
    </w:p>
    <w:p w14:paraId="467F5FD6" w14:textId="77777777" w:rsidR="00FA7BDF" w:rsidRPr="0051138A" w:rsidRDefault="00FA7BDF" w:rsidP="003A369A">
      <w:pPr>
        <w:rPr>
          <w:rFonts w:cstheme="minorHAnsi"/>
          <w:noProof/>
          <w:sz w:val="28"/>
          <w:szCs w:val="28"/>
          <w:vertAlign w:val="subscript"/>
        </w:rPr>
      </w:pPr>
    </w:p>
    <w:p w14:paraId="419874B9" w14:textId="2A2D37D9" w:rsidR="003A369A" w:rsidRPr="00B857C1" w:rsidRDefault="003A369A" w:rsidP="00B857C1">
      <w:pPr>
        <w:pStyle w:val="ListParagraph"/>
        <w:numPr>
          <w:ilvl w:val="0"/>
          <w:numId w:val="48"/>
        </w:numPr>
        <w:rPr>
          <w:rFonts w:cstheme="minorHAnsi"/>
          <w:noProof/>
          <w:sz w:val="28"/>
          <w:szCs w:val="28"/>
        </w:rPr>
      </w:pPr>
      <w:r w:rsidRPr="00B857C1">
        <w:rPr>
          <w:rFonts w:cstheme="minorHAnsi"/>
          <w:noProof/>
          <w:sz w:val="28"/>
          <w:szCs w:val="28"/>
        </w:rPr>
        <w:t>Thickness is the thickness of the plate (0.03 m)</w:t>
      </w:r>
    </w:p>
    <w:p w14:paraId="3AB61753" w14:textId="7DED6208" w:rsidR="003A369A" w:rsidRPr="00B857C1" w:rsidRDefault="00346E96" w:rsidP="00B857C1">
      <w:pPr>
        <w:pStyle w:val="ListParagraph"/>
        <w:numPr>
          <w:ilvl w:val="0"/>
          <w:numId w:val="48"/>
        </w:numPr>
        <w:rPr>
          <w:rFonts w:cstheme="minorHAnsi"/>
          <w:noProof/>
          <w:sz w:val="28"/>
          <w:szCs w:val="28"/>
        </w:rPr>
      </w:pPr>
      <w:r w:rsidRPr="00B857C1">
        <w:rPr>
          <w:rFonts w:cstheme="minorHAnsi"/>
          <w:noProof/>
          <w:sz w:val="28"/>
          <w:szCs w:val="28"/>
        </w:rPr>
        <w:t>Heat</w:t>
      </w:r>
      <w:r w:rsidRPr="00B857C1">
        <w:rPr>
          <w:rFonts w:cstheme="minorHAnsi"/>
          <w:noProof/>
          <w:sz w:val="28"/>
          <w:szCs w:val="28"/>
          <w:vertAlign w:val="subscript"/>
        </w:rPr>
        <w:t>generated per unit area</w:t>
      </w:r>
      <w:r w:rsidRPr="00B857C1">
        <w:rPr>
          <w:rFonts w:cstheme="minorHAnsi"/>
          <w:noProof/>
          <w:sz w:val="28"/>
          <w:szCs w:val="28"/>
        </w:rPr>
        <w:t xml:space="preserve"> </w:t>
      </w:r>
      <w:r w:rsidR="003A369A" w:rsidRPr="00B857C1">
        <w:rPr>
          <w:rFonts w:cstheme="minorHAnsi"/>
          <w:noProof/>
          <w:sz w:val="28"/>
          <w:szCs w:val="28"/>
        </w:rPr>
        <w:t>=(5×10</w:t>
      </w:r>
      <w:r w:rsidRPr="00B857C1">
        <w:rPr>
          <w:rFonts w:cstheme="minorHAnsi"/>
          <w:noProof/>
          <w:sz w:val="28"/>
          <w:szCs w:val="28"/>
          <w:vertAlign w:val="superscript"/>
        </w:rPr>
        <w:t xml:space="preserve">6 </w:t>
      </w:r>
      <w:r w:rsidR="003A369A" w:rsidRPr="00B857C1">
        <w:rPr>
          <w:rFonts w:cstheme="minorHAnsi"/>
          <w:noProof/>
          <w:sz w:val="28"/>
          <w:szCs w:val="28"/>
        </w:rPr>
        <w:t>W/m</w:t>
      </w:r>
      <w:r w:rsidRPr="00B857C1">
        <w:rPr>
          <w:rFonts w:cstheme="minorHAnsi"/>
          <w:noProof/>
          <w:sz w:val="28"/>
          <w:szCs w:val="28"/>
          <w:vertAlign w:val="superscript"/>
        </w:rPr>
        <w:t>3</w:t>
      </w:r>
      <w:r w:rsidR="003A369A" w:rsidRPr="00B857C1">
        <w:rPr>
          <w:rFonts w:cstheme="minorHAnsi"/>
          <w:noProof/>
          <w:sz w:val="28"/>
          <w:szCs w:val="28"/>
        </w:rPr>
        <w:t xml:space="preserve"> )×0.03m=150000W/m</w:t>
      </w:r>
      <w:r w:rsidR="00304DE1" w:rsidRPr="00B857C1">
        <w:rPr>
          <w:rFonts w:cstheme="minorHAnsi"/>
          <w:noProof/>
          <w:sz w:val="28"/>
          <w:szCs w:val="28"/>
          <w:vertAlign w:val="superscript"/>
        </w:rPr>
        <w:t>2</w:t>
      </w:r>
      <w:r w:rsidR="003A369A" w:rsidRPr="00B857C1">
        <w:rPr>
          <w:rFonts w:cstheme="minorHAnsi"/>
          <w:noProof/>
          <w:sz w:val="28"/>
          <w:szCs w:val="28"/>
        </w:rPr>
        <w:t xml:space="preserve"> </w:t>
      </w:r>
    </w:p>
    <w:p w14:paraId="12965817" w14:textId="491301CF" w:rsidR="00FF2065" w:rsidRPr="00B857C1" w:rsidRDefault="00FF2065" w:rsidP="00B857C1">
      <w:pPr>
        <w:pStyle w:val="ListParagraph"/>
        <w:numPr>
          <w:ilvl w:val="0"/>
          <w:numId w:val="48"/>
        </w:numPr>
        <w:rPr>
          <w:rFonts w:cstheme="minorHAnsi"/>
          <w:noProof/>
          <w:sz w:val="28"/>
          <w:szCs w:val="28"/>
        </w:rPr>
      </w:pPr>
      <w:r w:rsidRPr="00B857C1">
        <w:rPr>
          <w:rFonts w:cstheme="minorHAnsi"/>
          <w:noProof/>
          <w:sz w:val="28"/>
          <w:szCs w:val="28"/>
        </w:rPr>
        <w:t>Heat</w:t>
      </w:r>
      <w:r w:rsidRPr="00B857C1">
        <w:rPr>
          <w:rFonts w:cstheme="minorHAnsi"/>
          <w:noProof/>
          <w:sz w:val="28"/>
          <w:szCs w:val="28"/>
          <w:vertAlign w:val="subscript"/>
        </w:rPr>
        <w:t>loss per side</w:t>
      </w:r>
      <w:r w:rsidR="003A369A" w:rsidRPr="00B857C1">
        <w:rPr>
          <w:rFonts w:cstheme="minorHAnsi"/>
          <w:noProof/>
          <w:sz w:val="28"/>
          <w:szCs w:val="28"/>
        </w:rPr>
        <w:t xml:space="preserve"> </w:t>
      </w:r>
      <w:r w:rsidR="00DF3B5B" w:rsidRPr="00B857C1">
        <w:rPr>
          <w:rFonts w:cstheme="minorHAnsi"/>
          <w:noProof/>
          <w:sz w:val="28"/>
          <w:szCs w:val="28"/>
        </w:rPr>
        <w:t xml:space="preserve">= </w:t>
      </w:r>
      <w:r w:rsidR="0039731B" w:rsidRPr="00B857C1">
        <w:rPr>
          <w:rFonts w:cstheme="minorHAnsi"/>
          <w:noProof/>
          <w:sz w:val="28"/>
          <w:szCs w:val="28"/>
        </w:rPr>
        <w:t>(</w:t>
      </w:r>
      <w:r w:rsidR="00DF3B5B" w:rsidRPr="00B857C1">
        <w:rPr>
          <w:rFonts w:cstheme="minorHAnsi"/>
          <w:noProof/>
          <w:sz w:val="28"/>
          <w:szCs w:val="28"/>
        </w:rPr>
        <w:t>150000W/m</w:t>
      </w:r>
      <w:r w:rsidR="00DF3B5B" w:rsidRPr="00B857C1">
        <w:rPr>
          <w:rFonts w:cstheme="minorHAnsi"/>
          <w:noProof/>
          <w:sz w:val="28"/>
          <w:szCs w:val="28"/>
          <w:vertAlign w:val="superscript"/>
        </w:rPr>
        <w:t>2</w:t>
      </w:r>
      <w:r w:rsidR="0039731B" w:rsidRPr="00B857C1">
        <w:rPr>
          <w:rFonts w:cstheme="minorHAnsi"/>
          <w:noProof/>
          <w:sz w:val="28"/>
          <w:szCs w:val="28"/>
        </w:rPr>
        <w:t>)/2=75000 W/m</w:t>
      </w:r>
      <w:r w:rsidR="0039731B" w:rsidRPr="00B857C1">
        <w:rPr>
          <w:rFonts w:cstheme="minorHAnsi"/>
          <w:noProof/>
          <w:sz w:val="28"/>
          <w:szCs w:val="28"/>
          <w:vertAlign w:val="superscript"/>
        </w:rPr>
        <w:t>2</w:t>
      </w:r>
    </w:p>
    <w:p w14:paraId="4D3A823A" w14:textId="5BF10B33" w:rsidR="00283582" w:rsidRPr="00B857C1" w:rsidRDefault="003A369A" w:rsidP="00B857C1">
      <w:pPr>
        <w:pStyle w:val="ListParagraph"/>
        <w:numPr>
          <w:ilvl w:val="0"/>
          <w:numId w:val="48"/>
        </w:numPr>
        <w:rPr>
          <w:rFonts w:cstheme="minorHAnsi"/>
          <w:noProof/>
          <w:sz w:val="28"/>
          <w:szCs w:val="28"/>
          <w:vertAlign w:val="superscript"/>
        </w:rPr>
      </w:pPr>
      <w:r w:rsidRPr="00B857C1">
        <w:rPr>
          <w:rFonts w:cstheme="minorHAnsi"/>
          <w:noProof/>
          <w:sz w:val="28"/>
          <w:szCs w:val="28"/>
        </w:rPr>
        <w:t>​</w:t>
      </w:r>
      <w:r w:rsidR="00B857C1" w:rsidRPr="00B857C1">
        <w:rPr>
          <w:rFonts w:cstheme="minorHAnsi"/>
          <w:noProof/>
          <w:sz w:val="28"/>
          <w:szCs w:val="28"/>
        </w:rPr>
        <w:t>Therefore, the heat flux on the surface of the plate during steady operation is 75 kW/m</w:t>
      </w:r>
      <w:r w:rsidR="00B857C1" w:rsidRPr="00B857C1">
        <w:rPr>
          <w:rFonts w:cstheme="minorHAnsi"/>
          <w:noProof/>
          <w:sz w:val="28"/>
          <w:szCs w:val="28"/>
          <w:vertAlign w:val="superscript"/>
        </w:rPr>
        <w:t>2</w:t>
      </w:r>
    </w:p>
    <w:p w14:paraId="6F7036E6" w14:textId="3F1AC68E" w:rsidR="006523BD" w:rsidRPr="006523BD" w:rsidRDefault="006523BD" w:rsidP="006523BD">
      <w:pPr>
        <w:ind w:left="425"/>
        <w:rPr>
          <w:rFonts w:ascii="Segoe UI" w:eastAsiaTheme="minorEastAsia"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eastAsiaTheme="minorEastAsia" w:hAnsi="Segoe UI" w:cs="Segoe UI"/>
          <w:noProof/>
          <w:color w:val="000000" w:themeColor="text1"/>
          <w:sz w:val="28"/>
          <w:szCs w:val="28"/>
        </w:rPr>
        <mc:AlternateContent>
          <mc:Choice Requires="wpc">
            <w:drawing>
              <wp:inline distT="0" distB="0" distL="0" distR="0" wp14:anchorId="5000F309" wp14:editId="1DE73505">
                <wp:extent cx="5486400" cy="3124200"/>
                <wp:effectExtent l="0" t="0" r="0" b="0"/>
                <wp:docPr id="831715953" name="Canvas 8317159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01C6AB97" id="Canvas 831715953" o:spid="_x0000_s1026"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">
                <v:shape id="_x0000_s1027" type="#_x0000_t75" style="position:absolute;width:54864;height:31242;visibility:visible;mso-wrap-style:square" filled="t">
                  <v:fill o:detectmouseclick="t"/>
                  <v:path o:connecttype="none"/>
                </v:shape>
                <w10:anchorlock/>
              </v:group>
            </w:pict>
          </mc:Fallback>
        </mc:AlternateContent>
      </w:r>
    </w:p>
    <w:p w14:paraId="70CB22BA" w14:textId="0CFAB53F" w:rsidR="003724B7" w:rsidRDefault="003724B7" w:rsidP="003724B7">
      <w:pPr>
        <w:pStyle w:val="ListParagraph"/>
        <w:ind w:left="1145"/>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B1EEF" w14:textId="77777777" w:rsidR="00200F1F" w:rsidRPr="00200F1F" w:rsidRDefault="00200F1F" w:rsidP="00200F1F">
      <w:pPr>
        <w:pStyle w:val="ListParagrap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6913E" w14:textId="77777777" w:rsidR="00200F1F" w:rsidRPr="00200F1F" w:rsidRDefault="00200F1F" w:rsidP="00200F1F">
      <w:pPr>
        <w:pStyle w:val="ListParagraph"/>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C1CA9" w14:textId="173C5F86" w:rsidR="00B83911" w:rsidRPr="00B83911" w:rsidRDefault="00B83911" w:rsidP="00B83911">
      <w:pPr>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E9180" w14:textId="77777777" w:rsidR="00B83911" w:rsidRDefault="00B83911" w:rsidP="00B83911">
      <w:pPr>
        <w:pStyle w:val="ListParagraph"/>
        <w:ind w:left="501"/>
        <w:rPr>
          <w:rFonts w:ascii="Segoe UI" w:hAnsi="Segoe UI" w:cs="Segoe UI"/>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6BF43" w14:textId="1B49ADAC" w:rsidR="00B83911" w:rsidRPr="006523BD" w:rsidRDefault="00B83911" w:rsidP="006523BD">
      <w:pPr>
        <w:rPr>
          <w:rFonts w:ascii="Arial Rounded MT Bold" w:hAnsi="Arial Rounded MT Bold"/>
          <w:sz w:val="32"/>
          <w:szCs w:val="32"/>
        </w:rPr>
      </w:pPr>
    </w:p>
    <w:sectPr w:rsidR="00B83911" w:rsidRPr="006523BD" w:rsidSect="00222955">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C49"/>
    <w:multiLevelType w:val="hybridMultilevel"/>
    <w:tmpl w:val="E54E8C1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 w15:restartNumberingAfterBreak="0">
    <w:nsid w:val="06A05438"/>
    <w:multiLevelType w:val="hybridMultilevel"/>
    <w:tmpl w:val="A21C7A4E"/>
    <w:lvl w:ilvl="0" w:tplc="40090001">
      <w:start w:val="1"/>
      <w:numFmt w:val="bullet"/>
      <w:lvlText w:val=""/>
      <w:lvlJc w:val="left"/>
      <w:pPr>
        <w:ind w:left="2704" w:hanging="360"/>
      </w:pPr>
      <w:rPr>
        <w:rFonts w:ascii="Symbol" w:hAnsi="Symbol"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2" w15:restartNumberingAfterBreak="0">
    <w:nsid w:val="08722E3E"/>
    <w:multiLevelType w:val="multilevel"/>
    <w:tmpl w:val="6268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5121E"/>
    <w:multiLevelType w:val="multilevel"/>
    <w:tmpl w:val="52E472B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0CB6483A"/>
    <w:multiLevelType w:val="hybridMultilevel"/>
    <w:tmpl w:val="3C5C23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37749"/>
    <w:multiLevelType w:val="multilevel"/>
    <w:tmpl w:val="E4AE7F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D431C"/>
    <w:multiLevelType w:val="hybridMultilevel"/>
    <w:tmpl w:val="86166B8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 w15:restartNumberingAfterBreak="0">
    <w:nsid w:val="1F1229BB"/>
    <w:multiLevelType w:val="hybridMultilevel"/>
    <w:tmpl w:val="52B2044A"/>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8" w15:restartNumberingAfterBreak="0">
    <w:nsid w:val="23D428E7"/>
    <w:multiLevelType w:val="hybridMultilevel"/>
    <w:tmpl w:val="DC541382"/>
    <w:lvl w:ilvl="0" w:tplc="40090003">
      <w:start w:val="1"/>
      <w:numFmt w:val="bullet"/>
      <w:lvlText w:val="o"/>
      <w:lvlJc w:val="left"/>
      <w:pPr>
        <w:ind w:left="1200" w:hanging="360"/>
      </w:pPr>
      <w:rPr>
        <w:rFonts w:ascii="Courier New" w:hAnsi="Courier New" w:cs="Courier New"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288A01B7"/>
    <w:multiLevelType w:val="multilevel"/>
    <w:tmpl w:val="DDA0B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E5EB3"/>
    <w:multiLevelType w:val="hybridMultilevel"/>
    <w:tmpl w:val="66460A7C"/>
    <w:lvl w:ilvl="0" w:tplc="30C8CF3A">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2E4953F5"/>
    <w:multiLevelType w:val="multilevel"/>
    <w:tmpl w:val="4BDC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258A9"/>
    <w:multiLevelType w:val="hybridMultilevel"/>
    <w:tmpl w:val="3022E0E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C6738D"/>
    <w:multiLevelType w:val="multilevel"/>
    <w:tmpl w:val="9712F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27BF2"/>
    <w:multiLevelType w:val="multilevel"/>
    <w:tmpl w:val="791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55A2E"/>
    <w:multiLevelType w:val="hybridMultilevel"/>
    <w:tmpl w:val="8842EB2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2A1109"/>
    <w:multiLevelType w:val="hybridMultilevel"/>
    <w:tmpl w:val="40E0482C"/>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7" w15:restartNumberingAfterBreak="0">
    <w:nsid w:val="371024C3"/>
    <w:multiLevelType w:val="multilevel"/>
    <w:tmpl w:val="8A1A77AA"/>
    <w:lvl w:ilvl="0">
      <w:start w:val="1"/>
      <w:numFmt w:val="bullet"/>
      <w:lvlText w:val=""/>
      <w:lvlJc w:val="left"/>
      <w:pPr>
        <w:tabs>
          <w:tab w:val="num" w:pos="502"/>
        </w:tabs>
        <w:ind w:left="502" w:hanging="360"/>
      </w:pPr>
      <w:rPr>
        <w:rFonts w:ascii="Symbol" w:hAnsi="Symbol" w:hint="default"/>
        <w:sz w:val="20"/>
      </w:rPr>
    </w:lvl>
    <w:lvl w:ilvl="1">
      <w:start w:val="1"/>
      <w:numFmt w:val="lowerLetter"/>
      <w:lvlText w:val="(%2)"/>
      <w:lvlJc w:val="left"/>
      <w:pPr>
        <w:ind w:left="1582" w:hanging="720"/>
      </w:pPr>
      <w:rPr>
        <w:rFonts w:hint="default"/>
        <w:b w:val="0"/>
        <w:color w:val="374151"/>
        <w:sz w:val="22"/>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38FB2F09"/>
    <w:multiLevelType w:val="hybridMultilevel"/>
    <w:tmpl w:val="58E83F32"/>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3C084822"/>
    <w:multiLevelType w:val="hybridMultilevel"/>
    <w:tmpl w:val="26A86936"/>
    <w:lvl w:ilvl="0" w:tplc="412ECF9A">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D0166AD"/>
    <w:multiLevelType w:val="multilevel"/>
    <w:tmpl w:val="738A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A792A"/>
    <w:multiLevelType w:val="hybridMultilevel"/>
    <w:tmpl w:val="195E9F3A"/>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4E86420D"/>
    <w:multiLevelType w:val="hybridMultilevel"/>
    <w:tmpl w:val="0F268CD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3" w15:restartNumberingAfterBreak="0">
    <w:nsid w:val="4F745B07"/>
    <w:multiLevelType w:val="hybridMultilevel"/>
    <w:tmpl w:val="BB229170"/>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4" w15:restartNumberingAfterBreak="0">
    <w:nsid w:val="50EE0089"/>
    <w:multiLevelType w:val="hybridMultilevel"/>
    <w:tmpl w:val="975AF5D8"/>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5" w15:restartNumberingAfterBreak="0">
    <w:nsid w:val="5357087B"/>
    <w:multiLevelType w:val="multilevel"/>
    <w:tmpl w:val="F1C604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8032E"/>
    <w:multiLevelType w:val="hybridMultilevel"/>
    <w:tmpl w:val="AEAA23D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5BF17CEB"/>
    <w:multiLevelType w:val="hybridMultilevel"/>
    <w:tmpl w:val="338E57B6"/>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8" w15:restartNumberingAfterBreak="0">
    <w:nsid w:val="5C0862E5"/>
    <w:multiLevelType w:val="hybridMultilevel"/>
    <w:tmpl w:val="81365EF8"/>
    <w:lvl w:ilvl="0" w:tplc="40090003">
      <w:start w:val="1"/>
      <w:numFmt w:val="bullet"/>
      <w:lvlText w:val="o"/>
      <w:lvlJc w:val="left"/>
      <w:pPr>
        <w:ind w:left="1464" w:hanging="360"/>
      </w:pPr>
      <w:rPr>
        <w:rFonts w:ascii="Courier New" w:hAnsi="Courier New" w:cs="Courier New"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9" w15:restartNumberingAfterBreak="0">
    <w:nsid w:val="5C893CB5"/>
    <w:multiLevelType w:val="multilevel"/>
    <w:tmpl w:val="486EF8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A6703C"/>
    <w:multiLevelType w:val="hybridMultilevel"/>
    <w:tmpl w:val="15D865AE"/>
    <w:lvl w:ilvl="0" w:tplc="4064976C">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B66A43"/>
    <w:multiLevelType w:val="multilevel"/>
    <w:tmpl w:val="B698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B77206"/>
    <w:multiLevelType w:val="hybridMultilevel"/>
    <w:tmpl w:val="BC742438"/>
    <w:lvl w:ilvl="0" w:tplc="9362B16E">
      <w:start w:val="1"/>
      <w:numFmt w:val="bullet"/>
      <w:lvlText w:val=""/>
      <w:lvlJc w:val="left"/>
      <w:pPr>
        <w:ind w:left="501" w:hanging="360"/>
      </w:pPr>
      <w:rPr>
        <w:rFonts w:ascii="Symbol" w:hAnsi="Symbol" w:hint="default"/>
        <w:sz w:val="18"/>
        <w:szCs w:val="18"/>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3" w15:restartNumberingAfterBreak="0">
    <w:nsid w:val="62094DBC"/>
    <w:multiLevelType w:val="multilevel"/>
    <w:tmpl w:val="E69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3B0B33"/>
    <w:multiLevelType w:val="hybridMultilevel"/>
    <w:tmpl w:val="8CD8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DB00E5"/>
    <w:multiLevelType w:val="multilevel"/>
    <w:tmpl w:val="E71CC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FD2707"/>
    <w:multiLevelType w:val="hybridMultilevel"/>
    <w:tmpl w:val="3FD4F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8B064B2"/>
    <w:multiLevelType w:val="hybridMultilevel"/>
    <w:tmpl w:val="47B8E800"/>
    <w:lvl w:ilvl="0" w:tplc="4064976C">
      <w:start w:val="1"/>
      <w:numFmt w:val="bullet"/>
      <w:lvlText w:val=""/>
      <w:lvlJc w:val="left"/>
      <w:pPr>
        <w:ind w:left="36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C3E568F"/>
    <w:multiLevelType w:val="hybridMultilevel"/>
    <w:tmpl w:val="B5F87072"/>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6E9C3446"/>
    <w:multiLevelType w:val="multilevel"/>
    <w:tmpl w:val="28C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731461"/>
    <w:multiLevelType w:val="hybridMultilevel"/>
    <w:tmpl w:val="1A92C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1" w15:restartNumberingAfterBreak="0">
    <w:nsid w:val="71C14CE5"/>
    <w:multiLevelType w:val="hybridMultilevel"/>
    <w:tmpl w:val="88222618"/>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42" w15:restartNumberingAfterBreak="0">
    <w:nsid w:val="722428D3"/>
    <w:multiLevelType w:val="hybridMultilevel"/>
    <w:tmpl w:val="418AC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AC103D"/>
    <w:multiLevelType w:val="hybridMultilevel"/>
    <w:tmpl w:val="3642EAD8"/>
    <w:lvl w:ilvl="0" w:tplc="40090005">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44" w15:restartNumberingAfterBreak="0">
    <w:nsid w:val="752029F6"/>
    <w:multiLevelType w:val="multilevel"/>
    <w:tmpl w:val="D53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CB028E"/>
    <w:multiLevelType w:val="multilevel"/>
    <w:tmpl w:val="41A6D9B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6" w15:restartNumberingAfterBreak="0">
    <w:nsid w:val="79FB6173"/>
    <w:multiLevelType w:val="hybridMultilevel"/>
    <w:tmpl w:val="73144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847076"/>
    <w:multiLevelType w:val="multilevel"/>
    <w:tmpl w:val="7C0A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356205"/>
    <w:multiLevelType w:val="hybridMultilevel"/>
    <w:tmpl w:val="C1800788"/>
    <w:lvl w:ilvl="0" w:tplc="412ECF9A">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494347">
    <w:abstractNumId w:val="6"/>
  </w:num>
  <w:num w:numId="2" w16cid:durableId="1376856084">
    <w:abstractNumId w:val="22"/>
  </w:num>
  <w:num w:numId="3" w16cid:durableId="50464146">
    <w:abstractNumId w:val="43"/>
  </w:num>
  <w:num w:numId="4" w16cid:durableId="797721410">
    <w:abstractNumId w:val="42"/>
  </w:num>
  <w:num w:numId="5" w16cid:durableId="1431389752">
    <w:abstractNumId w:val="10"/>
  </w:num>
  <w:num w:numId="6" w16cid:durableId="996151899">
    <w:abstractNumId w:val="40"/>
  </w:num>
  <w:num w:numId="7" w16cid:durableId="571542406">
    <w:abstractNumId w:val="18"/>
  </w:num>
  <w:num w:numId="8" w16cid:durableId="926689356">
    <w:abstractNumId w:val="8"/>
  </w:num>
  <w:num w:numId="9" w16cid:durableId="2122648082">
    <w:abstractNumId w:val="1"/>
  </w:num>
  <w:num w:numId="10" w16cid:durableId="2046755492">
    <w:abstractNumId w:val="4"/>
  </w:num>
  <w:num w:numId="11" w16cid:durableId="294288431">
    <w:abstractNumId w:val="36"/>
  </w:num>
  <w:num w:numId="12" w16cid:durableId="693504880">
    <w:abstractNumId w:val="38"/>
  </w:num>
  <w:num w:numId="13" w16cid:durableId="1991325905">
    <w:abstractNumId w:val="46"/>
  </w:num>
  <w:num w:numId="14" w16cid:durableId="1984041898">
    <w:abstractNumId w:val="7"/>
  </w:num>
  <w:num w:numId="15" w16cid:durableId="1717658726">
    <w:abstractNumId w:val="26"/>
  </w:num>
  <w:num w:numId="16" w16cid:durableId="1043990987">
    <w:abstractNumId w:val="24"/>
  </w:num>
  <w:num w:numId="17" w16cid:durableId="559364681">
    <w:abstractNumId w:val="21"/>
  </w:num>
  <w:num w:numId="18" w16cid:durableId="1220751288">
    <w:abstractNumId w:val="27"/>
  </w:num>
  <w:num w:numId="19" w16cid:durableId="1720204237">
    <w:abstractNumId w:val="28"/>
  </w:num>
  <w:num w:numId="20" w16cid:durableId="860322052">
    <w:abstractNumId w:val="23"/>
  </w:num>
  <w:num w:numId="21" w16cid:durableId="401489869">
    <w:abstractNumId w:val="34"/>
  </w:num>
  <w:num w:numId="22" w16cid:durableId="2029016276">
    <w:abstractNumId w:val="11"/>
  </w:num>
  <w:num w:numId="23" w16cid:durableId="655843210">
    <w:abstractNumId w:val="0"/>
  </w:num>
  <w:num w:numId="24" w16cid:durableId="1347560938">
    <w:abstractNumId w:val="15"/>
  </w:num>
  <w:num w:numId="25" w16cid:durableId="6030546">
    <w:abstractNumId w:val="12"/>
  </w:num>
  <w:num w:numId="26" w16cid:durableId="2026130394">
    <w:abstractNumId w:val="2"/>
  </w:num>
  <w:num w:numId="27" w16cid:durableId="48191761">
    <w:abstractNumId w:val="9"/>
  </w:num>
  <w:num w:numId="28" w16cid:durableId="1165785483">
    <w:abstractNumId w:val="5"/>
  </w:num>
  <w:num w:numId="29" w16cid:durableId="333731793">
    <w:abstractNumId w:val="29"/>
  </w:num>
  <w:num w:numId="30" w16cid:durableId="1752462194">
    <w:abstractNumId w:val="25"/>
  </w:num>
  <w:num w:numId="31" w16cid:durableId="690179467">
    <w:abstractNumId w:val="20"/>
  </w:num>
  <w:num w:numId="32" w16cid:durableId="425884537">
    <w:abstractNumId w:val="35"/>
  </w:num>
  <w:num w:numId="33" w16cid:durableId="528681343">
    <w:abstractNumId w:val="13"/>
  </w:num>
  <w:num w:numId="34" w16cid:durableId="1126049055">
    <w:abstractNumId w:val="44"/>
  </w:num>
  <w:num w:numId="35" w16cid:durableId="588856917">
    <w:abstractNumId w:val="41"/>
  </w:num>
  <w:num w:numId="36" w16cid:durableId="1352536796">
    <w:abstractNumId w:val="16"/>
  </w:num>
  <w:num w:numId="37" w16cid:durableId="908075964">
    <w:abstractNumId w:val="33"/>
  </w:num>
  <w:num w:numId="38" w16cid:durableId="332269460">
    <w:abstractNumId w:val="31"/>
  </w:num>
  <w:num w:numId="39" w16cid:durableId="1634484601">
    <w:abstractNumId w:val="47"/>
  </w:num>
  <w:num w:numId="40" w16cid:durableId="1097679678">
    <w:abstractNumId w:val="45"/>
  </w:num>
  <w:num w:numId="41" w16cid:durableId="844050889">
    <w:abstractNumId w:val="3"/>
  </w:num>
  <w:num w:numId="42" w16cid:durableId="890768967">
    <w:abstractNumId w:val="17"/>
  </w:num>
  <w:num w:numId="43" w16cid:durableId="1358309163">
    <w:abstractNumId w:val="32"/>
  </w:num>
  <w:num w:numId="44" w16cid:durableId="1595550985">
    <w:abstractNumId w:val="30"/>
  </w:num>
  <w:num w:numId="45" w16cid:durableId="930159546">
    <w:abstractNumId w:val="39"/>
  </w:num>
  <w:num w:numId="46" w16cid:durableId="234322717">
    <w:abstractNumId w:val="14"/>
  </w:num>
  <w:num w:numId="47" w16cid:durableId="1207529595">
    <w:abstractNumId w:val="37"/>
  </w:num>
  <w:num w:numId="48" w16cid:durableId="107706789">
    <w:abstractNumId w:val="48"/>
  </w:num>
  <w:num w:numId="49" w16cid:durableId="1994483122">
    <w:abstractNumId w:val="1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jay singh">
    <w15:presenceInfo w15:providerId="Windows Live" w15:userId="f9c06c7dcbac7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17"/>
    <w:rsid w:val="0000145C"/>
    <w:rsid w:val="0002076E"/>
    <w:rsid w:val="00025E52"/>
    <w:rsid w:val="0003379D"/>
    <w:rsid w:val="00035767"/>
    <w:rsid w:val="000450C0"/>
    <w:rsid w:val="000576F3"/>
    <w:rsid w:val="00057AC1"/>
    <w:rsid w:val="000611DE"/>
    <w:rsid w:val="00062C6B"/>
    <w:rsid w:val="00062F90"/>
    <w:rsid w:val="00066A90"/>
    <w:rsid w:val="000745E9"/>
    <w:rsid w:val="00080835"/>
    <w:rsid w:val="000858C5"/>
    <w:rsid w:val="0008596E"/>
    <w:rsid w:val="00085BD1"/>
    <w:rsid w:val="00087377"/>
    <w:rsid w:val="0009190F"/>
    <w:rsid w:val="00095411"/>
    <w:rsid w:val="00095C2E"/>
    <w:rsid w:val="000A0CA3"/>
    <w:rsid w:val="000B422D"/>
    <w:rsid w:val="000B7FC9"/>
    <w:rsid w:val="000C679C"/>
    <w:rsid w:val="000C7AC4"/>
    <w:rsid w:val="000D3967"/>
    <w:rsid w:val="000F5F90"/>
    <w:rsid w:val="001002F5"/>
    <w:rsid w:val="001145B8"/>
    <w:rsid w:val="001162F4"/>
    <w:rsid w:val="00116D16"/>
    <w:rsid w:val="0011729A"/>
    <w:rsid w:val="00117E94"/>
    <w:rsid w:val="00120129"/>
    <w:rsid w:val="001206E0"/>
    <w:rsid w:val="00123D05"/>
    <w:rsid w:val="001257FB"/>
    <w:rsid w:val="001274F5"/>
    <w:rsid w:val="00131713"/>
    <w:rsid w:val="00133D6E"/>
    <w:rsid w:val="00134B82"/>
    <w:rsid w:val="00137306"/>
    <w:rsid w:val="00137918"/>
    <w:rsid w:val="00137DB8"/>
    <w:rsid w:val="001405D2"/>
    <w:rsid w:val="00140E68"/>
    <w:rsid w:val="00156259"/>
    <w:rsid w:val="00160ADA"/>
    <w:rsid w:val="00163F17"/>
    <w:rsid w:val="001643EF"/>
    <w:rsid w:val="00166657"/>
    <w:rsid w:val="00171D36"/>
    <w:rsid w:val="00173519"/>
    <w:rsid w:val="00176828"/>
    <w:rsid w:val="00180ACD"/>
    <w:rsid w:val="001819ED"/>
    <w:rsid w:val="001841A2"/>
    <w:rsid w:val="0018661E"/>
    <w:rsid w:val="0019074C"/>
    <w:rsid w:val="00196070"/>
    <w:rsid w:val="001A0C81"/>
    <w:rsid w:val="001A252F"/>
    <w:rsid w:val="001B07A0"/>
    <w:rsid w:val="001B16F7"/>
    <w:rsid w:val="001C3443"/>
    <w:rsid w:val="001D39BD"/>
    <w:rsid w:val="001D7734"/>
    <w:rsid w:val="001D7FA3"/>
    <w:rsid w:val="001E4242"/>
    <w:rsid w:val="001F4A46"/>
    <w:rsid w:val="00200F1F"/>
    <w:rsid w:val="002145BF"/>
    <w:rsid w:val="00221F42"/>
    <w:rsid w:val="00222955"/>
    <w:rsid w:val="00227ED9"/>
    <w:rsid w:val="002307F2"/>
    <w:rsid w:val="00237735"/>
    <w:rsid w:val="002432A0"/>
    <w:rsid w:val="00252F6D"/>
    <w:rsid w:val="0025438E"/>
    <w:rsid w:val="0025537F"/>
    <w:rsid w:val="002606AD"/>
    <w:rsid w:val="002706B9"/>
    <w:rsid w:val="002709A1"/>
    <w:rsid w:val="00274245"/>
    <w:rsid w:val="002749A9"/>
    <w:rsid w:val="00283582"/>
    <w:rsid w:val="002838A5"/>
    <w:rsid w:val="00285C6A"/>
    <w:rsid w:val="0028651E"/>
    <w:rsid w:val="00291DEC"/>
    <w:rsid w:val="002948A7"/>
    <w:rsid w:val="0029633E"/>
    <w:rsid w:val="002A0052"/>
    <w:rsid w:val="002A0FF6"/>
    <w:rsid w:val="002A297D"/>
    <w:rsid w:val="002A4FD8"/>
    <w:rsid w:val="002A5DCE"/>
    <w:rsid w:val="002B16CA"/>
    <w:rsid w:val="002B722F"/>
    <w:rsid w:val="002C265D"/>
    <w:rsid w:val="002C4DEA"/>
    <w:rsid w:val="002C6664"/>
    <w:rsid w:val="002C78B1"/>
    <w:rsid w:val="002D3D77"/>
    <w:rsid w:val="002D493A"/>
    <w:rsid w:val="002E453B"/>
    <w:rsid w:val="002E5C89"/>
    <w:rsid w:val="002E5D17"/>
    <w:rsid w:val="002E6505"/>
    <w:rsid w:val="002F09D6"/>
    <w:rsid w:val="002F12E6"/>
    <w:rsid w:val="002F400C"/>
    <w:rsid w:val="0030052B"/>
    <w:rsid w:val="0030142F"/>
    <w:rsid w:val="00304648"/>
    <w:rsid w:val="00304DE1"/>
    <w:rsid w:val="0031582F"/>
    <w:rsid w:val="00320E38"/>
    <w:rsid w:val="0032316A"/>
    <w:rsid w:val="0034227B"/>
    <w:rsid w:val="0034463A"/>
    <w:rsid w:val="00346E96"/>
    <w:rsid w:val="00351CEF"/>
    <w:rsid w:val="00357C17"/>
    <w:rsid w:val="003645C3"/>
    <w:rsid w:val="003724B7"/>
    <w:rsid w:val="003731B0"/>
    <w:rsid w:val="00376A4B"/>
    <w:rsid w:val="003831AC"/>
    <w:rsid w:val="00383F0A"/>
    <w:rsid w:val="00385D4B"/>
    <w:rsid w:val="00394C97"/>
    <w:rsid w:val="0039731B"/>
    <w:rsid w:val="003A2121"/>
    <w:rsid w:val="003A369A"/>
    <w:rsid w:val="003A3FC7"/>
    <w:rsid w:val="003B302E"/>
    <w:rsid w:val="003B4363"/>
    <w:rsid w:val="003B43F4"/>
    <w:rsid w:val="003D3708"/>
    <w:rsid w:val="003F1CA3"/>
    <w:rsid w:val="003F2BDA"/>
    <w:rsid w:val="003F4224"/>
    <w:rsid w:val="003F451B"/>
    <w:rsid w:val="003F5019"/>
    <w:rsid w:val="003F6833"/>
    <w:rsid w:val="00404C04"/>
    <w:rsid w:val="00405438"/>
    <w:rsid w:val="004062CF"/>
    <w:rsid w:val="0040767C"/>
    <w:rsid w:val="004116B5"/>
    <w:rsid w:val="00413FBD"/>
    <w:rsid w:val="00414C93"/>
    <w:rsid w:val="00417E4F"/>
    <w:rsid w:val="00420C35"/>
    <w:rsid w:val="0043454B"/>
    <w:rsid w:val="004360B6"/>
    <w:rsid w:val="004451D5"/>
    <w:rsid w:val="00445D00"/>
    <w:rsid w:val="00452725"/>
    <w:rsid w:val="004546C4"/>
    <w:rsid w:val="00457A1B"/>
    <w:rsid w:val="00462011"/>
    <w:rsid w:val="00474A6C"/>
    <w:rsid w:val="004777F6"/>
    <w:rsid w:val="0048003D"/>
    <w:rsid w:val="00480B5A"/>
    <w:rsid w:val="00494EF8"/>
    <w:rsid w:val="00496C80"/>
    <w:rsid w:val="004A384B"/>
    <w:rsid w:val="004A5311"/>
    <w:rsid w:val="004A6EB6"/>
    <w:rsid w:val="004B2157"/>
    <w:rsid w:val="004B4145"/>
    <w:rsid w:val="004C0EF7"/>
    <w:rsid w:val="004C288E"/>
    <w:rsid w:val="004C330D"/>
    <w:rsid w:val="004D24D7"/>
    <w:rsid w:val="004D5858"/>
    <w:rsid w:val="004D7036"/>
    <w:rsid w:val="004E421F"/>
    <w:rsid w:val="005101DF"/>
    <w:rsid w:val="00510E0C"/>
    <w:rsid w:val="0051138A"/>
    <w:rsid w:val="0052156A"/>
    <w:rsid w:val="005263C5"/>
    <w:rsid w:val="005312C1"/>
    <w:rsid w:val="00532EDC"/>
    <w:rsid w:val="005332B1"/>
    <w:rsid w:val="00534692"/>
    <w:rsid w:val="00536F39"/>
    <w:rsid w:val="00556519"/>
    <w:rsid w:val="005628E5"/>
    <w:rsid w:val="005677A0"/>
    <w:rsid w:val="00570529"/>
    <w:rsid w:val="00571936"/>
    <w:rsid w:val="005836CE"/>
    <w:rsid w:val="00583ADA"/>
    <w:rsid w:val="0058435D"/>
    <w:rsid w:val="00584B4E"/>
    <w:rsid w:val="00585DC8"/>
    <w:rsid w:val="00587EEA"/>
    <w:rsid w:val="005977E9"/>
    <w:rsid w:val="005B351B"/>
    <w:rsid w:val="005B75EB"/>
    <w:rsid w:val="005C4CD6"/>
    <w:rsid w:val="005C7070"/>
    <w:rsid w:val="005E17FC"/>
    <w:rsid w:val="005E2796"/>
    <w:rsid w:val="005E3F42"/>
    <w:rsid w:val="005E4FAF"/>
    <w:rsid w:val="005F0C0A"/>
    <w:rsid w:val="006057DC"/>
    <w:rsid w:val="0061239F"/>
    <w:rsid w:val="0061243F"/>
    <w:rsid w:val="006231AD"/>
    <w:rsid w:val="00627F80"/>
    <w:rsid w:val="006333F4"/>
    <w:rsid w:val="0064056D"/>
    <w:rsid w:val="00640C1F"/>
    <w:rsid w:val="00641040"/>
    <w:rsid w:val="00644555"/>
    <w:rsid w:val="00645252"/>
    <w:rsid w:val="00645442"/>
    <w:rsid w:val="00645F52"/>
    <w:rsid w:val="00650317"/>
    <w:rsid w:val="006523BD"/>
    <w:rsid w:val="00653DD5"/>
    <w:rsid w:val="00655C80"/>
    <w:rsid w:val="006602CB"/>
    <w:rsid w:val="0067039E"/>
    <w:rsid w:val="006731F5"/>
    <w:rsid w:val="00673A82"/>
    <w:rsid w:val="00691960"/>
    <w:rsid w:val="00691E1A"/>
    <w:rsid w:val="00695695"/>
    <w:rsid w:val="006958C3"/>
    <w:rsid w:val="00696CB3"/>
    <w:rsid w:val="006B0C8D"/>
    <w:rsid w:val="006B1202"/>
    <w:rsid w:val="006B17DA"/>
    <w:rsid w:val="006B5EC8"/>
    <w:rsid w:val="006B7920"/>
    <w:rsid w:val="006C174C"/>
    <w:rsid w:val="006C6EA2"/>
    <w:rsid w:val="006D3D74"/>
    <w:rsid w:val="006E08D2"/>
    <w:rsid w:val="006E21CB"/>
    <w:rsid w:val="006E29C3"/>
    <w:rsid w:val="006E33A1"/>
    <w:rsid w:val="006E3951"/>
    <w:rsid w:val="006E674C"/>
    <w:rsid w:val="006F3434"/>
    <w:rsid w:val="006F5CF2"/>
    <w:rsid w:val="00707BCC"/>
    <w:rsid w:val="00712639"/>
    <w:rsid w:val="00714C02"/>
    <w:rsid w:val="00725D25"/>
    <w:rsid w:val="007313A8"/>
    <w:rsid w:val="007331B9"/>
    <w:rsid w:val="0073465C"/>
    <w:rsid w:val="00737A47"/>
    <w:rsid w:val="00745A3C"/>
    <w:rsid w:val="00745FDC"/>
    <w:rsid w:val="0075482E"/>
    <w:rsid w:val="0075758C"/>
    <w:rsid w:val="00760AB9"/>
    <w:rsid w:val="00763D41"/>
    <w:rsid w:val="00763EC4"/>
    <w:rsid w:val="0079518E"/>
    <w:rsid w:val="007979B6"/>
    <w:rsid w:val="007A0AEE"/>
    <w:rsid w:val="007B38D5"/>
    <w:rsid w:val="007C59C1"/>
    <w:rsid w:val="007D6BB2"/>
    <w:rsid w:val="007E4977"/>
    <w:rsid w:val="008075F8"/>
    <w:rsid w:val="008212B5"/>
    <w:rsid w:val="00822A3A"/>
    <w:rsid w:val="00830283"/>
    <w:rsid w:val="008342EB"/>
    <w:rsid w:val="0083569A"/>
    <w:rsid w:val="00844374"/>
    <w:rsid w:val="008515DD"/>
    <w:rsid w:val="00861BD7"/>
    <w:rsid w:val="00862C80"/>
    <w:rsid w:val="00862F2E"/>
    <w:rsid w:val="00866EE3"/>
    <w:rsid w:val="00870E6F"/>
    <w:rsid w:val="00871DB5"/>
    <w:rsid w:val="00874604"/>
    <w:rsid w:val="00883A6B"/>
    <w:rsid w:val="00891F23"/>
    <w:rsid w:val="00892226"/>
    <w:rsid w:val="008970A8"/>
    <w:rsid w:val="008A5F22"/>
    <w:rsid w:val="008A7324"/>
    <w:rsid w:val="008B74BF"/>
    <w:rsid w:val="008C2FAE"/>
    <w:rsid w:val="008E31F2"/>
    <w:rsid w:val="008E51EA"/>
    <w:rsid w:val="008E6CD6"/>
    <w:rsid w:val="00905CBD"/>
    <w:rsid w:val="009066DF"/>
    <w:rsid w:val="009151AD"/>
    <w:rsid w:val="00924EE3"/>
    <w:rsid w:val="00935FF0"/>
    <w:rsid w:val="00936340"/>
    <w:rsid w:val="00942A60"/>
    <w:rsid w:val="00952399"/>
    <w:rsid w:val="00952BE8"/>
    <w:rsid w:val="0097171F"/>
    <w:rsid w:val="00972DBC"/>
    <w:rsid w:val="00981072"/>
    <w:rsid w:val="0098246E"/>
    <w:rsid w:val="00987227"/>
    <w:rsid w:val="009902B7"/>
    <w:rsid w:val="00991BE4"/>
    <w:rsid w:val="00996804"/>
    <w:rsid w:val="00996AB1"/>
    <w:rsid w:val="009A0A78"/>
    <w:rsid w:val="009B2A9E"/>
    <w:rsid w:val="009B4E9D"/>
    <w:rsid w:val="009C5F16"/>
    <w:rsid w:val="009C650C"/>
    <w:rsid w:val="009D05D0"/>
    <w:rsid w:val="009E17ED"/>
    <w:rsid w:val="009F566F"/>
    <w:rsid w:val="009F73BD"/>
    <w:rsid w:val="00A22F83"/>
    <w:rsid w:val="00A35EF6"/>
    <w:rsid w:val="00A36220"/>
    <w:rsid w:val="00A368C4"/>
    <w:rsid w:val="00A37A45"/>
    <w:rsid w:val="00A40B06"/>
    <w:rsid w:val="00A43017"/>
    <w:rsid w:val="00A443E7"/>
    <w:rsid w:val="00A4748D"/>
    <w:rsid w:val="00A50EDF"/>
    <w:rsid w:val="00A56849"/>
    <w:rsid w:val="00A62E06"/>
    <w:rsid w:val="00A64BDA"/>
    <w:rsid w:val="00A67F36"/>
    <w:rsid w:val="00A71B64"/>
    <w:rsid w:val="00A73FF3"/>
    <w:rsid w:val="00A91758"/>
    <w:rsid w:val="00A9204E"/>
    <w:rsid w:val="00A94789"/>
    <w:rsid w:val="00A95E57"/>
    <w:rsid w:val="00AA0038"/>
    <w:rsid w:val="00AA0973"/>
    <w:rsid w:val="00AA1037"/>
    <w:rsid w:val="00AA4861"/>
    <w:rsid w:val="00AB0AA9"/>
    <w:rsid w:val="00AB1FB2"/>
    <w:rsid w:val="00AC71D8"/>
    <w:rsid w:val="00AD0D94"/>
    <w:rsid w:val="00AE2C5C"/>
    <w:rsid w:val="00AE7EE7"/>
    <w:rsid w:val="00AF2E64"/>
    <w:rsid w:val="00B05A77"/>
    <w:rsid w:val="00B10586"/>
    <w:rsid w:val="00B23DEA"/>
    <w:rsid w:val="00B31C8E"/>
    <w:rsid w:val="00B32E7C"/>
    <w:rsid w:val="00B35C68"/>
    <w:rsid w:val="00B41971"/>
    <w:rsid w:val="00B44ED9"/>
    <w:rsid w:val="00B52084"/>
    <w:rsid w:val="00B525A2"/>
    <w:rsid w:val="00B6654D"/>
    <w:rsid w:val="00B72A53"/>
    <w:rsid w:val="00B731A2"/>
    <w:rsid w:val="00B759C2"/>
    <w:rsid w:val="00B76E8B"/>
    <w:rsid w:val="00B83911"/>
    <w:rsid w:val="00B857C1"/>
    <w:rsid w:val="00B90C75"/>
    <w:rsid w:val="00B93531"/>
    <w:rsid w:val="00B944DB"/>
    <w:rsid w:val="00BB0516"/>
    <w:rsid w:val="00BB073E"/>
    <w:rsid w:val="00BC4CFA"/>
    <w:rsid w:val="00BC5111"/>
    <w:rsid w:val="00BC5356"/>
    <w:rsid w:val="00BC5CD6"/>
    <w:rsid w:val="00BD064A"/>
    <w:rsid w:val="00BE418B"/>
    <w:rsid w:val="00BE5C99"/>
    <w:rsid w:val="00C0163A"/>
    <w:rsid w:val="00C02B4C"/>
    <w:rsid w:val="00C06A45"/>
    <w:rsid w:val="00C070E4"/>
    <w:rsid w:val="00C12EB8"/>
    <w:rsid w:val="00C133DA"/>
    <w:rsid w:val="00C174FB"/>
    <w:rsid w:val="00C2308C"/>
    <w:rsid w:val="00C31A3D"/>
    <w:rsid w:val="00C3374C"/>
    <w:rsid w:val="00C345FC"/>
    <w:rsid w:val="00C376ED"/>
    <w:rsid w:val="00C4430B"/>
    <w:rsid w:val="00C56E65"/>
    <w:rsid w:val="00C72B0F"/>
    <w:rsid w:val="00C76FA8"/>
    <w:rsid w:val="00C8069B"/>
    <w:rsid w:val="00C86809"/>
    <w:rsid w:val="00C876B2"/>
    <w:rsid w:val="00CA5941"/>
    <w:rsid w:val="00CB638E"/>
    <w:rsid w:val="00CC2964"/>
    <w:rsid w:val="00CC2BD6"/>
    <w:rsid w:val="00CC7566"/>
    <w:rsid w:val="00CD04A5"/>
    <w:rsid w:val="00CD49C1"/>
    <w:rsid w:val="00CE62AF"/>
    <w:rsid w:val="00CF3A2B"/>
    <w:rsid w:val="00CF4D69"/>
    <w:rsid w:val="00CF5CAD"/>
    <w:rsid w:val="00D0674B"/>
    <w:rsid w:val="00D06A48"/>
    <w:rsid w:val="00D10B48"/>
    <w:rsid w:val="00D21D39"/>
    <w:rsid w:val="00D233EC"/>
    <w:rsid w:val="00D30DFD"/>
    <w:rsid w:val="00D31C5D"/>
    <w:rsid w:val="00D33F35"/>
    <w:rsid w:val="00D354FC"/>
    <w:rsid w:val="00D44491"/>
    <w:rsid w:val="00D450E1"/>
    <w:rsid w:val="00D47972"/>
    <w:rsid w:val="00D56461"/>
    <w:rsid w:val="00D568D1"/>
    <w:rsid w:val="00D57A68"/>
    <w:rsid w:val="00D666F3"/>
    <w:rsid w:val="00D70023"/>
    <w:rsid w:val="00D7589B"/>
    <w:rsid w:val="00D76E5B"/>
    <w:rsid w:val="00D835D9"/>
    <w:rsid w:val="00D85C55"/>
    <w:rsid w:val="00D93D42"/>
    <w:rsid w:val="00DA5126"/>
    <w:rsid w:val="00DB0378"/>
    <w:rsid w:val="00DB0619"/>
    <w:rsid w:val="00DB0CA8"/>
    <w:rsid w:val="00DB1194"/>
    <w:rsid w:val="00DB1672"/>
    <w:rsid w:val="00DB399D"/>
    <w:rsid w:val="00DB71F3"/>
    <w:rsid w:val="00DC2696"/>
    <w:rsid w:val="00DC4890"/>
    <w:rsid w:val="00DE0520"/>
    <w:rsid w:val="00DF3B5B"/>
    <w:rsid w:val="00E1443C"/>
    <w:rsid w:val="00E15ED2"/>
    <w:rsid w:val="00E166BD"/>
    <w:rsid w:val="00E22D8A"/>
    <w:rsid w:val="00E274E5"/>
    <w:rsid w:val="00E36950"/>
    <w:rsid w:val="00E401D2"/>
    <w:rsid w:val="00E405AA"/>
    <w:rsid w:val="00E4127C"/>
    <w:rsid w:val="00E419B7"/>
    <w:rsid w:val="00E47F97"/>
    <w:rsid w:val="00E523D6"/>
    <w:rsid w:val="00E5377D"/>
    <w:rsid w:val="00E71821"/>
    <w:rsid w:val="00E801CC"/>
    <w:rsid w:val="00E8435A"/>
    <w:rsid w:val="00E860D2"/>
    <w:rsid w:val="00E90FD3"/>
    <w:rsid w:val="00E91A82"/>
    <w:rsid w:val="00E91EC2"/>
    <w:rsid w:val="00E92B69"/>
    <w:rsid w:val="00EA0610"/>
    <w:rsid w:val="00EA4585"/>
    <w:rsid w:val="00EA615C"/>
    <w:rsid w:val="00EA7E2C"/>
    <w:rsid w:val="00EB1000"/>
    <w:rsid w:val="00EC4162"/>
    <w:rsid w:val="00EC4ED8"/>
    <w:rsid w:val="00EC605E"/>
    <w:rsid w:val="00EC6F70"/>
    <w:rsid w:val="00EE2BEA"/>
    <w:rsid w:val="00EE3393"/>
    <w:rsid w:val="00EE6815"/>
    <w:rsid w:val="00EF2825"/>
    <w:rsid w:val="00EF2BFA"/>
    <w:rsid w:val="00EF5A87"/>
    <w:rsid w:val="00F006D2"/>
    <w:rsid w:val="00F04C18"/>
    <w:rsid w:val="00F237BA"/>
    <w:rsid w:val="00F260A1"/>
    <w:rsid w:val="00F31132"/>
    <w:rsid w:val="00F346FD"/>
    <w:rsid w:val="00F508CD"/>
    <w:rsid w:val="00F511B9"/>
    <w:rsid w:val="00F55921"/>
    <w:rsid w:val="00F61667"/>
    <w:rsid w:val="00F6660E"/>
    <w:rsid w:val="00F73E7C"/>
    <w:rsid w:val="00F9247A"/>
    <w:rsid w:val="00F92DBD"/>
    <w:rsid w:val="00F961A5"/>
    <w:rsid w:val="00FA5CD1"/>
    <w:rsid w:val="00FA7A38"/>
    <w:rsid w:val="00FA7BDF"/>
    <w:rsid w:val="00FB0559"/>
    <w:rsid w:val="00FC1FEE"/>
    <w:rsid w:val="00FD0328"/>
    <w:rsid w:val="00FD57B7"/>
    <w:rsid w:val="00FD5B0A"/>
    <w:rsid w:val="00FE64DA"/>
    <w:rsid w:val="00FE7B91"/>
    <w:rsid w:val="00FF2065"/>
    <w:rsid w:val="00FF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B406"/>
  <w15:chartTrackingRefBased/>
  <w15:docId w15:val="{CBBEFC91-A4FA-4878-9E19-7140F7D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163F17"/>
  </w:style>
  <w:style w:type="paragraph" w:styleId="ListParagraph">
    <w:name w:val="List Paragraph"/>
    <w:basedOn w:val="Normal"/>
    <w:uiPriority w:val="34"/>
    <w:unhideWhenUsed/>
    <w:qFormat/>
    <w:rsid w:val="00163F17"/>
    <w:pPr>
      <w:ind w:left="720"/>
      <w:contextualSpacing/>
    </w:pPr>
  </w:style>
  <w:style w:type="paragraph" w:styleId="NormalWeb">
    <w:name w:val="Normal (Web)"/>
    <w:basedOn w:val="Normal"/>
    <w:uiPriority w:val="99"/>
    <w:semiHidden/>
    <w:unhideWhenUsed/>
    <w:rsid w:val="00DB1194"/>
    <w:pPr>
      <w:spacing w:before="100" w:beforeAutospacing="1" w:after="100" w:afterAutospacing="1"/>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0C679C"/>
  </w:style>
  <w:style w:type="character" w:customStyle="1" w:styleId="katex-mathml">
    <w:name w:val="katex-mathml"/>
    <w:basedOn w:val="DefaultParagraphFont"/>
    <w:rsid w:val="0019074C"/>
  </w:style>
  <w:style w:type="character" w:customStyle="1" w:styleId="mord">
    <w:name w:val="mord"/>
    <w:basedOn w:val="DefaultParagraphFont"/>
    <w:rsid w:val="0019074C"/>
  </w:style>
  <w:style w:type="character" w:customStyle="1" w:styleId="vlist-s">
    <w:name w:val="vlist-s"/>
    <w:basedOn w:val="DefaultParagraphFont"/>
    <w:rsid w:val="0019074C"/>
  </w:style>
  <w:style w:type="character" w:customStyle="1" w:styleId="mrel">
    <w:name w:val="mrel"/>
    <w:basedOn w:val="DefaultParagraphFont"/>
    <w:rsid w:val="0019074C"/>
  </w:style>
  <w:style w:type="paragraph" w:styleId="z-TopofForm">
    <w:name w:val="HTML Top of Form"/>
    <w:basedOn w:val="Normal"/>
    <w:next w:val="Normal"/>
    <w:link w:val="z-TopofFormChar"/>
    <w:hidden/>
    <w:uiPriority w:val="99"/>
    <w:semiHidden/>
    <w:unhideWhenUsed/>
    <w:rsid w:val="00496C80"/>
    <w:pPr>
      <w:pBdr>
        <w:bottom w:val="single" w:sz="6" w:space="1" w:color="auto"/>
      </w:pBdr>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96C80"/>
    <w:rPr>
      <w:rFonts w:ascii="Arial" w:eastAsia="Times New Roman" w:hAnsi="Arial" w:cs="Arial"/>
      <w:vanish/>
      <w:sz w:val="16"/>
      <w:szCs w:val="16"/>
      <w:lang w:val="en-IN" w:eastAsia="en-IN"/>
    </w:rPr>
  </w:style>
  <w:style w:type="character" w:customStyle="1" w:styleId="mbin">
    <w:name w:val="mbin"/>
    <w:basedOn w:val="DefaultParagraphFont"/>
    <w:rsid w:val="001819ED"/>
  </w:style>
  <w:style w:type="character" w:customStyle="1" w:styleId="mopen">
    <w:name w:val="mopen"/>
    <w:basedOn w:val="DefaultParagraphFont"/>
    <w:rsid w:val="001819ED"/>
  </w:style>
  <w:style w:type="character" w:customStyle="1" w:styleId="mclose">
    <w:name w:val="mclose"/>
    <w:basedOn w:val="DefaultParagraphFont"/>
    <w:rsid w:val="001819ED"/>
  </w:style>
  <w:style w:type="character" w:customStyle="1" w:styleId="delimsizing">
    <w:name w:val="delimsizing"/>
    <w:basedOn w:val="DefaultParagraphFont"/>
    <w:rsid w:val="00D568D1"/>
  </w:style>
  <w:style w:type="character" w:customStyle="1" w:styleId="mop">
    <w:name w:val="mop"/>
    <w:basedOn w:val="DefaultParagraphFont"/>
    <w:rsid w:val="00E15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870548">
      <w:bodyDiv w:val="1"/>
      <w:marLeft w:val="0"/>
      <w:marRight w:val="0"/>
      <w:marTop w:val="0"/>
      <w:marBottom w:val="0"/>
      <w:divBdr>
        <w:top w:val="none" w:sz="0" w:space="0" w:color="auto"/>
        <w:left w:val="none" w:sz="0" w:space="0" w:color="auto"/>
        <w:bottom w:val="none" w:sz="0" w:space="0" w:color="auto"/>
        <w:right w:val="none" w:sz="0" w:space="0" w:color="auto"/>
      </w:divBdr>
    </w:div>
    <w:div w:id="298730570">
      <w:bodyDiv w:val="1"/>
      <w:marLeft w:val="0"/>
      <w:marRight w:val="0"/>
      <w:marTop w:val="0"/>
      <w:marBottom w:val="0"/>
      <w:divBdr>
        <w:top w:val="none" w:sz="0" w:space="0" w:color="auto"/>
        <w:left w:val="none" w:sz="0" w:space="0" w:color="auto"/>
        <w:bottom w:val="none" w:sz="0" w:space="0" w:color="auto"/>
        <w:right w:val="none" w:sz="0" w:space="0" w:color="auto"/>
      </w:divBdr>
    </w:div>
    <w:div w:id="351803324">
      <w:bodyDiv w:val="1"/>
      <w:marLeft w:val="0"/>
      <w:marRight w:val="0"/>
      <w:marTop w:val="0"/>
      <w:marBottom w:val="0"/>
      <w:divBdr>
        <w:top w:val="none" w:sz="0" w:space="0" w:color="auto"/>
        <w:left w:val="none" w:sz="0" w:space="0" w:color="auto"/>
        <w:bottom w:val="none" w:sz="0" w:space="0" w:color="auto"/>
        <w:right w:val="none" w:sz="0" w:space="0" w:color="auto"/>
      </w:divBdr>
    </w:div>
    <w:div w:id="437719015">
      <w:bodyDiv w:val="1"/>
      <w:marLeft w:val="0"/>
      <w:marRight w:val="0"/>
      <w:marTop w:val="0"/>
      <w:marBottom w:val="0"/>
      <w:divBdr>
        <w:top w:val="none" w:sz="0" w:space="0" w:color="auto"/>
        <w:left w:val="none" w:sz="0" w:space="0" w:color="auto"/>
        <w:bottom w:val="none" w:sz="0" w:space="0" w:color="auto"/>
        <w:right w:val="none" w:sz="0" w:space="0" w:color="auto"/>
      </w:divBdr>
    </w:div>
    <w:div w:id="453259368">
      <w:bodyDiv w:val="1"/>
      <w:marLeft w:val="0"/>
      <w:marRight w:val="0"/>
      <w:marTop w:val="0"/>
      <w:marBottom w:val="0"/>
      <w:divBdr>
        <w:top w:val="none" w:sz="0" w:space="0" w:color="auto"/>
        <w:left w:val="none" w:sz="0" w:space="0" w:color="auto"/>
        <w:bottom w:val="none" w:sz="0" w:space="0" w:color="auto"/>
        <w:right w:val="none" w:sz="0" w:space="0" w:color="auto"/>
      </w:divBdr>
      <w:divsChild>
        <w:div w:id="484929257">
          <w:marLeft w:val="0"/>
          <w:marRight w:val="0"/>
          <w:marTop w:val="0"/>
          <w:marBottom w:val="0"/>
          <w:divBdr>
            <w:top w:val="none" w:sz="0" w:space="0" w:color="auto"/>
            <w:left w:val="none" w:sz="0" w:space="0" w:color="auto"/>
            <w:bottom w:val="none" w:sz="0" w:space="0" w:color="auto"/>
            <w:right w:val="none" w:sz="0" w:space="0" w:color="auto"/>
          </w:divBdr>
          <w:divsChild>
            <w:div w:id="957418602">
              <w:marLeft w:val="0"/>
              <w:marRight w:val="0"/>
              <w:marTop w:val="0"/>
              <w:marBottom w:val="0"/>
              <w:divBdr>
                <w:top w:val="none" w:sz="0" w:space="0" w:color="auto"/>
                <w:left w:val="none" w:sz="0" w:space="0" w:color="auto"/>
                <w:bottom w:val="none" w:sz="0" w:space="0" w:color="auto"/>
                <w:right w:val="none" w:sz="0" w:space="0" w:color="auto"/>
              </w:divBdr>
            </w:div>
            <w:div w:id="1059940695">
              <w:marLeft w:val="0"/>
              <w:marRight w:val="0"/>
              <w:marTop w:val="0"/>
              <w:marBottom w:val="0"/>
              <w:divBdr>
                <w:top w:val="none" w:sz="0" w:space="0" w:color="auto"/>
                <w:left w:val="none" w:sz="0" w:space="0" w:color="auto"/>
                <w:bottom w:val="none" w:sz="0" w:space="0" w:color="auto"/>
                <w:right w:val="none" w:sz="0" w:space="0" w:color="auto"/>
              </w:divBdr>
            </w:div>
            <w:div w:id="1131634766">
              <w:marLeft w:val="0"/>
              <w:marRight w:val="0"/>
              <w:marTop w:val="0"/>
              <w:marBottom w:val="0"/>
              <w:divBdr>
                <w:top w:val="none" w:sz="0" w:space="0" w:color="auto"/>
                <w:left w:val="none" w:sz="0" w:space="0" w:color="auto"/>
                <w:bottom w:val="none" w:sz="0" w:space="0" w:color="auto"/>
                <w:right w:val="none" w:sz="0" w:space="0" w:color="auto"/>
              </w:divBdr>
            </w:div>
            <w:div w:id="1096903173">
              <w:marLeft w:val="0"/>
              <w:marRight w:val="0"/>
              <w:marTop w:val="0"/>
              <w:marBottom w:val="0"/>
              <w:divBdr>
                <w:top w:val="none" w:sz="0" w:space="0" w:color="auto"/>
                <w:left w:val="none" w:sz="0" w:space="0" w:color="auto"/>
                <w:bottom w:val="none" w:sz="0" w:space="0" w:color="auto"/>
                <w:right w:val="none" w:sz="0" w:space="0" w:color="auto"/>
              </w:divBdr>
            </w:div>
            <w:div w:id="2073892154">
              <w:marLeft w:val="0"/>
              <w:marRight w:val="0"/>
              <w:marTop w:val="0"/>
              <w:marBottom w:val="0"/>
              <w:divBdr>
                <w:top w:val="none" w:sz="0" w:space="0" w:color="auto"/>
                <w:left w:val="none" w:sz="0" w:space="0" w:color="auto"/>
                <w:bottom w:val="none" w:sz="0" w:space="0" w:color="auto"/>
                <w:right w:val="none" w:sz="0" w:space="0" w:color="auto"/>
              </w:divBdr>
            </w:div>
            <w:div w:id="1420827097">
              <w:marLeft w:val="0"/>
              <w:marRight w:val="0"/>
              <w:marTop w:val="0"/>
              <w:marBottom w:val="0"/>
              <w:divBdr>
                <w:top w:val="none" w:sz="0" w:space="0" w:color="auto"/>
                <w:left w:val="none" w:sz="0" w:space="0" w:color="auto"/>
                <w:bottom w:val="none" w:sz="0" w:space="0" w:color="auto"/>
                <w:right w:val="none" w:sz="0" w:space="0" w:color="auto"/>
              </w:divBdr>
            </w:div>
            <w:div w:id="407919808">
              <w:marLeft w:val="0"/>
              <w:marRight w:val="0"/>
              <w:marTop w:val="0"/>
              <w:marBottom w:val="0"/>
              <w:divBdr>
                <w:top w:val="none" w:sz="0" w:space="0" w:color="auto"/>
                <w:left w:val="none" w:sz="0" w:space="0" w:color="auto"/>
                <w:bottom w:val="none" w:sz="0" w:space="0" w:color="auto"/>
                <w:right w:val="none" w:sz="0" w:space="0" w:color="auto"/>
              </w:divBdr>
            </w:div>
            <w:div w:id="1593512208">
              <w:marLeft w:val="0"/>
              <w:marRight w:val="0"/>
              <w:marTop w:val="0"/>
              <w:marBottom w:val="0"/>
              <w:divBdr>
                <w:top w:val="none" w:sz="0" w:space="0" w:color="auto"/>
                <w:left w:val="none" w:sz="0" w:space="0" w:color="auto"/>
                <w:bottom w:val="none" w:sz="0" w:space="0" w:color="auto"/>
                <w:right w:val="none" w:sz="0" w:space="0" w:color="auto"/>
              </w:divBdr>
            </w:div>
            <w:div w:id="636766833">
              <w:marLeft w:val="0"/>
              <w:marRight w:val="0"/>
              <w:marTop w:val="0"/>
              <w:marBottom w:val="0"/>
              <w:divBdr>
                <w:top w:val="none" w:sz="0" w:space="0" w:color="auto"/>
                <w:left w:val="none" w:sz="0" w:space="0" w:color="auto"/>
                <w:bottom w:val="none" w:sz="0" w:space="0" w:color="auto"/>
                <w:right w:val="none" w:sz="0" w:space="0" w:color="auto"/>
              </w:divBdr>
            </w:div>
            <w:div w:id="1617366340">
              <w:marLeft w:val="0"/>
              <w:marRight w:val="0"/>
              <w:marTop w:val="0"/>
              <w:marBottom w:val="0"/>
              <w:divBdr>
                <w:top w:val="none" w:sz="0" w:space="0" w:color="auto"/>
                <w:left w:val="none" w:sz="0" w:space="0" w:color="auto"/>
                <w:bottom w:val="none" w:sz="0" w:space="0" w:color="auto"/>
                <w:right w:val="none" w:sz="0" w:space="0" w:color="auto"/>
              </w:divBdr>
            </w:div>
            <w:div w:id="1682316721">
              <w:marLeft w:val="0"/>
              <w:marRight w:val="0"/>
              <w:marTop w:val="0"/>
              <w:marBottom w:val="0"/>
              <w:divBdr>
                <w:top w:val="none" w:sz="0" w:space="0" w:color="auto"/>
                <w:left w:val="none" w:sz="0" w:space="0" w:color="auto"/>
                <w:bottom w:val="none" w:sz="0" w:space="0" w:color="auto"/>
                <w:right w:val="none" w:sz="0" w:space="0" w:color="auto"/>
              </w:divBdr>
            </w:div>
            <w:div w:id="420875359">
              <w:marLeft w:val="0"/>
              <w:marRight w:val="0"/>
              <w:marTop w:val="0"/>
              <w:marBottom w:val="0"/>
              <w:divBdr>
                <w:top w:val="none" w:sz="0" w:space="0" w:color="auto"/>
                <w:left w:val="none" w:sz="0" w:space="0" w:color="auto"/>
                <w:bottom w:val="none" w:sz="0" w:space="0" w:color="auto"/>
                <w:right w:val="none" w:sz="0" w:space="0" w:color="auto"/>
              </w:divBdr>
            </w:div>
            <w:div w:id="882788958">
              <w:marLeft w:val="0"/>
              <w:marRight w:val="0"/>
              <w:marTop w:val="0"/>
              <w:marBottom w:val="0"/>
              <w:divBdr>
                <w:top w:val="none" w:sz="0" w:space="0" w:color="auto"/>
                <w:left w:val="none" w:sz="0" w:space="0" w:color="auto"/>
                <w:bottom w:val="none" w:sz="0" w:space="0" w:color="auto"/>
                <w:right w:val="none" w:sz="0" w:space="0" w:color="auto"/>
              </w:divBdr>
            </w:div>
            <w:div w:id="481772370">
              <w:marLeft w:val="0"/>
              <w:marRight w:val="0"/>
              <w:marTop w:val="0"/>
              <w:marBottom w:val="0"/>
              <w:divBdr>
                <w:top w:val="none" w:sz="0" w:space="0" w:color="auto"/>
                <w:left w:val="none" w:sz="0" w:space="0" w:color="auto"/>
                <w:bottom w:val="none" w:sz="0" w:space="0" w:color="auto"/>
                <w:right w:val="none" w:sz="0" w:space="0" w:color="auto"/>
              </w:divBdr>
            </w:div>
            <w:div w:id="1086195128">
              <w:marLeft w:val="0"/>
              <w:marRight w:val="0"/>
              <w:marTop w:val="0"/>
              <w:marBottom w:val="0"/>
              <w:divBdr>
                <w:top w:val="none" w:sz="0" w:space="0" w:color="auto"/>
                <w:left w:val="none" w:sz="0" w:space="0" w:color="auto"/>
                <w:bottom w:val="none" w:sz="0" w:space="0" w:color="auto"/>
                <w:right w:val="none" w:sz="0" w:space="0" w:color="auto"/>
              </w:divBdr>
            </w:div>
            <w:div w:id="1971323790">
              <w:marLeft w:val="0"/>
              <w:marRight w:val="0"/>
              <w:marTop w:val="0"/>
              <w:marBottom w:val="0"/>
              <w:divBdr>
                <w:top w:val="none" w:sz="0" w:space="0" w:color="auto"/>
                <w:left w:val="none" w:sz="0" w:space="0" w:color="auto"/>
                <w:bottom w:val="none" w:sz="0" w:space="0" w:color="auto"/>
                <w:right w:val="none" w:sz="0" w:space="0" w:color="auto"/>
              </w:divBdr>
            </w:div>
            <w:div w:id="1601138447">
              <w:marLeft w:val="0"/>
              <w:marRight w:val="0"/>
              <w:marTop w:val="0"/>
              <w:marBottom w:val="0"/>
              <w:divBdr>
                <w:top w:val="none" w:sz="0" w:space="0" w:color="auto"/>
                <w:left w:val="none" w:sz="0" w:space="0" w:color="auto"/>
                <w:bottom w:val="none" w:sz="0" w:space="0" w:color="auto"/>
                <w:right w:val="none" w:sz="0" w:space="0" w:color="auto"/>
              </w:divBdr>
            </w:div>
            <w:div w:id="1078093389">
              <w:marLeft w:val="0"/>
              <w:marRight w:val="0"/>
              <w:marTop w:val="0"/>
              <w:marBottom w:val="0"/>
              <w:divBdr>
                <w:top w:val="none" w:sz="0" w:space="0" w:color="auto"/>
                <w:left w:val="none" w:sz="0" w:space="0" w:color="auto"/>
                <w:bottom w:val="none" w:sz="0" w:space="0" w:color="auto"/>
                <w:right w:val="none" w:sz="0" w:space="0" w:color="auto"/>
              </w:divBdr>
            </w:div>
            <w:div w:id="1091972406">
              <w:marLeft w:val="0"/>
              <w:marRight w:val="0"/>
              <w:marTop w:val="0"/>
              <w:marBottom w:val="0"/>
              <w:divBdr>
                <w:top w:val="none" w:sz="0" w:space="0" w:color="auto"/>
                <w:left w:val="none" w:sz="0" w:space="0" w:color="auto"/>
                <w:bottom w:val="none" w:sz="0" w:space="0" w:color="auto"/>
                <w:right w:val="none" w:sz="0" w:space="0" w:color="auto"/>
              </w:divBdr>
            </w:div>
            <w:div w:id="229578625">
              <w:marLeft w:val="0"/>
              <w:marRight w:val="0"/>
              <w:marTop w:val="0"/>
              <w:marBottom w:val="0"/>
              <w:divBdr>
                <w:top w:val="none" w:sz="0" w:space="0" w:color="auto"/>
                <w:left w:val="none" w:sz="0" w:space="0" w:color="auto"/>
                <w:bottom w:val="none" w:sz="0" w:space="0" w:color="auto"/>
                <w:right w:val="none" w:sz="0" w:space="0" w:color="auto"/>
              </w:divBdr>
            </w:div>
            <w:div w:id="1372533763">
              <w:marLeft w:val="0"/>
              <w:marRight w:val="0"/>
              <w:marTop w:val="0"/>
              <w:marBottom w:val="0"/>
              <w:divBdr>
                <w:top w:val="none" w:sz="0" w:space="0" w:color="auto"/>
                <w:left w:val="none" w:sz="0" w:space="0" w:color="auto"/>
                <w:bottom w:val="none" w:sz="0" w:space="0" w:color="auto"/>
                <w:right w:val="none" w:sz="0" w:space="0" w:color="auto"/>
              </w:divBdr>
            </w:div>
            <w:div w:id="1826239510">
              <w:marLeft w:val="0"/>
              <w:marRight w:val="0"/>
              <w:marTop w:val="0"/>
              <w:marBottom w:val="0"/>
              <w:divBdr>
                <w:top w:val="none" w:sz="0" w:space="0" w:color="auto"/>
                <w:left w:val="none" w:sz="0" w:space="0" w:color="auto"/>
                <w:bottom w:val="none" w:sz="0" w:space="0" w:color="auto"/>
                <w:right w:val="none" w:sz="0" w:space="0" w:color="auto"/>
              </w:divBdr>
            </w:div>
            <w:div w:id="932857673">
              <w:marLeft w:val="0"/>
              <w:marRight w:val="0"/>
              <w:marTop w:val="0"/>
              <w:marBottom w:val="0"/>
              <w:divBdr>
                <w:top w:val="none" w:sz="0" w:space="0" w:color="auto"/>
                <w:left w:val="none" w:sz="0" w:space="0" w:color="auto"/>
                <w:bottom w:val="none" w:sz="0" w:space="0" w:color="auto"/>
                <w:right w:val="none" w:sz="0" w:space="0" w:color="auto"/>
              </w:divBdr>
            </w:div>
            <w:div w:id="1660764700">
              <w:marLeft w:val="0"/>
              <w:marRight w:val="0"/>
              <w:marTop w:val="0"/>
              <w:marBottom w:val="0"/>
              <w:divBdr>
                <w:top w:val="none" w:sz="0" w:space="0" w:color="auto"/>
                <w:left w:val="none" w:sz="0" w:space="0" w:color="auto"/>
                <w:bottom w:val="none" w:sz="0" w:space="0" w:color="auto"/>
                <w:right w:val="none" w:sz="0" w:space="0" w:color="auto"/>
              </w:divBdr>
            </w:div>
            <w:div w:id="932590701">
              <w:marLeft w:val="0"/>
              <w:marRight w:val="0"/>
              <w:marTop w:val="0"/>
              <w:marBottom w:val="0"/>
              <w:divBdr>
                <w:top w:val="none" w:sz="0" w:space="0" w:color="auto"/>
                <w:left w:val="none" w:sz="0" w:space="0" w:color="auto"/>
                <w:bottom w:val="none" w:sz="0" w:space="0" w:color="auto"/>
                <w:right w:val="none" w:sz="0" w:space="0" w:color="auto"/>
              </w:divBdr>
            </w:div>
            <w:div w:id="1682537965">
              <w:marLeft w:val="0"/>
              <w:marRight w:val="0"/>
              <w:marTop w:val="0"/>
              <w:marBottom w:val="0"/>
              <w:divBdr>
                <w:top w:val="none" w:sz="0" w:space="0" w:color="auto"/>
                <w:left w:val="none" w:sz="0" w:space="0" w:color="auto"/>
                <w:bottom w:val="none" w:sz="0" w:space="0" w:color="auto"/>
                <w:right w:val="none" w:sz="0" w:space="0" w:color="auto"/>
              </w:divBdr>
            </w:div>
            <w:div w:id="193271505">
              <w:marLeft w:val="0"/>
              <w:marRight w:val="0"/>
              <w:marTop w:val="0"/>
              <w:marBottom w:val="0"/>
              <w:divBdr>
                <w:top w:val="none" w:sz="0" w:space="0" w:color="auto"/>
                <w:left w:val="none" w:sz="0" w:space="0" w:color="auto"/>
                <w:bottom w:val="none" w:sz="0" w:space="0" w:color="auto"/>
                <w:right w:val="none" w:sz="0" w:space="0" w:color="auto"/>
              </w:divBdr>
            </w:div>
            <w:div w:id="1266496774">
              <w:marLeft w:val="0"/>
              <w:marRight w:val="0"/>
              <w:marTop w:val="0"/>
              <w:marBottom w:val="0"/>
              <w:divBdr>
                <w:top w:val="none" w:sz="0" w:space="0" w:color="auto"/>
                <w:left w:val="none" w:sz="0" w:space="0" w:color="auto"/>
                <w:bottom w:val="none" w:sz="0" w:space="0" w:color="auto"/>
                <w:right w:val="none" w:sz="0" w:space="0" w:color="auto"/>
              </w:divBdr>
            </w:div>
            <w:div w:id="1314526484">
              <w:marLeft w:val="0"/>
              <w:marRight w:val="0"/>
              <w:marTop w:val="0"/>
              <w:marBottom w:val="0"/>
              <w:divBdr>
                <w:top w:val="none" w:sz="0" w:space="0" w:color="auto"/>
                <w:left w:val="none" w:sz="0" w:space="0" w:color="auto"/>
                <w:bottom w:val="none" w:sz="0" w:space="0" w:color="auto"/>
                <w:right w:val="none" w:sz="0" w:space="0" w:color="auto"/>
              </w:divBdr>
            </w:div>
            <w:div w:id="805199357">
              <w:marLeft w:val="0"/>
              <w:marRight w:val="0"/>
              <w:marTop w:val="0"/>
              <w:marBottom w:val="0"/>
              <w:divBdr>
                <w:top w:val="none" w:sz="0" w:space="0" w:color="auto"/>
                <w:left w:val="none" w:sz="0" w:space="0" w:color="auto"/>
                <w:bottom w:val="none" w:sz="0" w:space="0" w:color="auto"/>
                <w:right w:val="none" w:sz="0" w:space="0" w:color="auto"/>
              </w:divBdr>
            </w:div>
            <w:div w:id="1451894326">
              <w:marLeft w:val="0"/>
              <w:marRight w:val="0"/>
              <w:marTop w:val="0"/>
              <w:marBottom w:val="0"/>
              <w:divBdr>
                <w:top w:val="none" w:sz="0" w:space="0" w:color="auto"/>
                <w:left w:val="none" w:sz="0" w:space="0" w:color="auto"/>
                <w:bottom w:val="none" w:sz="0" w:space="0" w:color="auto"/>
                <w:right w:val="none" w:sz="0" w:space="0" w:color="auto"/>
              </w:divBdr>
            </w:div>
            <w:div w:id="47413965">
              <w:marLeft w:val="0"/>
              <w:marRight w:val="0"/>
              <w:marTop w:val="0"/>
              <w:marBottom w:val="0"/>
              <w:divBdr>
                <w:top w:val="none" w:sz="0" w:space="0" w:color="auto"/>
                <w:left w:val="none" w:sz="0" w:space="0" w:color="auto"/>
                <w:bottom w:val="none" w:sz="0" w:space="0" w:color="auto"/>
                <w:right w:val="none" w:sz="0" w:space="0" w:color="auto"/>
              </w:divBdr>
            </w:div>
            <w:div w:id="899245731">
              <w:marLeft w:val="0"/>
              <w:marRight w:val="0"/>
              <w:marTop w:val="0"/>
              <w:marBottom w:val="0"/>
              <w:divBdr>
                <w:top w:val="none" w:sz="0" w:space="0" w:color="auto"/>
                <w:left w:val="none" w:sz="0" w:space="0" w:color="auto"/>
                <w:bottom w:val="none" w:sz="0" w:space="0" w:color="auto"/>
                <w:right w:val="none" w:sz="0" w:space="0" w:color="auto"/>
              </w:divBdr>
            </w:div>
            <w:div w:id="729033554">
              <w:marLeft w:val="0"/>
              <w:marRight w:val="0"/>
              <w:marTop w:val="0"/>
              <w:marBottom w:val="0"/>
              <w:divBdr>
                <w:top w:val="none" w:sz="0" w:space="0" w:color="auto"/>
                <w:left w:val="none" w:sz="0" w:space="0" w:color="auto"/>
                <w:bottom w:val="none" w:sz="0" w:space="0" w:color="auto"/>
                <w:right w:val="none" w:sz="0" w:space="0" w:color="auto"/>
              </w:divBdr>
            </w:div>
            <w:div w:id="69935119">
              <w:marLeft w:val="0"/>
              <w:marRight w:val="0"/>
              <w:marTop w:val="0"/>
              <w:marBottom w:val="0"/>
              <w:divBdr>
                <w:top w:val="none" w:sz="0" w:space="0" w:color="auto"/>
                <w:left w:val="none" w:sz="0" w:space="0" w:color="auto"/>
                <w:bottom w:val="none" w:sz="0" w:space="0" w:color="auto"/>
                <w:right w:val="none" w:sz="0" w:space="0" w:color="auto"/>
              </w:divBdr>
            </w:div>
            <w:div w:id="1953586829">
              <w:marLeft w:val="0"/>
              <w:marRight w:val="0"/>
              <w:marTop w:val="0"/>
              <w:marBottom w:val="0"/>
              <w:divBdr>
                <w:top w:val="none" w:sz="0" w:space="0" w:color="auto"/>
                <w:left w:val="none" w:sz="0" w:space="0" w:color="auto"/>
                <w:bottom w:val="none" w:sz="0" w:space="0" w:color="auto"/>
                <w:right w:val="none" w:sz="0" w:space="0" w:color="auto"/>
              </w:divBdr>
            </w:div>
            <w:div w:id="1537305795">
              <w:marLeft w:val="0"/>
              <w:marRight w:val="0"/>
              <w:marTop w:val="0"/>
              <w:marBottom w:val="0"/>
              <w:divBdr>
                <w:top w:val="none" w:sz="0" w:space="0" w:color="auto"/>
                <w:left w:val="none" w:sz="0" w:space="0" w:color="auto"/>
                <w:bottom w:val="none" w:sz="0" w:space="0" w:color="auto"/>
                <w:right w:val="none" w:sz="0" w:space="0" w:color="auto"/>
              </w:divBdr>
            </w:div>
            <w:div w:id="260918854">
              <w:marLeft w:val="0"/>
              <w:marRight w:val="0"/>
              <w:marTop w:val="0"/>
              <w:marBottom w:val="0"/>
              <w:divBdr>
                <w:top w:val="none" w:sz="0" w:space="0" w:color="auto"/>
                <w:left w:val="none" w:sz="0" w:space="0" w:color="auto"/>
                <w:bottom w:val="none" w:sz="0" w:space="0" w:color="auto"/>
                <w:right w:val="none" w:sz="0" w:space="0" w:color="auto"/>
              </w:divBdr>
            </w:div>
            <w:div w:id="1937203968">
              <w:marLeft w:val="0"/>
              <w:marRight w:val="0"/>
              <w:marTop w:val="0"/>
              <w:marBottom w:val="0"/>
              <w:divBdr>
                <w:top w:val="none" w:sz="0" w:space="0" w:color="auto"/>
                <w:left w:val="none" w:sz="0" w:space="0" w:color="auto"/>
                <w:bottom w:val="none" w:sz="0" w:space="0" w:color="auto"/>
                <w:right w:val="none" w:sz="0" w:space="0" w:color="auto"/>
              </w:divBdr>
            </w:div>
            <w:div w:id="399912617">
              <w:marLeft w:val="0"/>
              <w:marRight w:val="0"/>
              <w:marTop w:val="0"/>
              <w:marBottom w:val="0"/>
              <w:divBdr>
                <w:top w:val="none" w:sz="0" w:space="0" w:color="auto"/>
                <w:left w:val="none" w:sz="0" w:space="0" w:color="auto"/>
                <w:bottom w:val="none" w:sz="0" w:space="0" w:color="auto"/>
                <w:right w:val="none" w:sz="0" w:space="0" w:color="auto"/>
              </w:divBdr>
            </w:div>
            <w:div w:id="717704708">
              <w:marLeft w:val="0"/>
              <w:marRight w:val="0"/>
              <w:marTop w:val="0"/>
              <w:marBottom w:val="0"/>
              <w:divBdr>
                <w:top w:val="none" w:sz="0" w:space="0" w:color="auto"/>
                <w:left w:val="none" w:sz="0" w:space="0" w:color="auto"/>
                <w:bottom w:val="none" w:sz="0" w:space="0" w:color="auto"/>
                <w:right w:val="none" w:sz="0" w:space="0" w:color="auto"/>
              </w:divBdr>
            </w:div>
            <w:div w:id="2094858800">
              <w:marLeft w:val="0"/>
              <w:marRight w:val="0"/>
              <w:marTop w:val="0"/>
              <w:marBottom w:val="0"/>
              <w:divBdr>
                <w:top w:val="none" w:sz="0" w:space="0" w:color="auto"/>
                <w:left w:val="none" w:sz="0" w:space="0" w:color="auto"/>
                <w:bottom w:val="none" w:sz="0" w:space="0" w:color="auto"/>
                <w:right w:val="none" w:sz="0" w:space="0" w:color="auto"/>
              </w:divBdr>
            </w:div>
            <w:div w:id="1645428903">
              <w:marLeft w:val="0"/>
              <w:marRight w:val="0"/>
              <w:marTop w:val="0"/>
              <w:marBottom w:val="0"/>
              <w:divBdr>
                <w:top w:val="none" w:sz="0" w:space="0" w:color="auto"/>
                <w:left w:val="none" w:sz="0" w:space="0" w:color="auto"/>
                <w:bottom w:val="none" w:sz="0" w:space="0" w:color="auto"/>
                <w:right w:val="none" w:sz="0" w:space="0" w:color="auto"/>
              </w:divBdr>
            </w:div>
            <w:div w:id="1356419624">
              <w:marLeft w:val="0"/>
              <w:marRight w:val="0"/>
              <w:marTop w:val="0"/>
              <w:marBottom w:val="0"/>
              <w:divBdr>
                <w:top w:val="none" w:sz="0" w:space="0" w:color="auto"/>
                <w:left w:val="none" w:sz="0" w:space="0" w:color="auto"/>
                <w:bottom w:val="none" w:sz="0" w:space="0" w:color="auto"/>
                <w:right w:val="none" w:sz="0" w:space="0" w:color="auto"/>
              </w:divBdr>
            </w:div>
            <w:div w:id="2005014427">
              <w:marLeft w:val="0"/>
              <w:marRight w:val="0"/>
              <w:marTop w:val="0"/>
              <w:marBottom w:val="0"/>
              <w:divBdr>
                <w:top w:val="none" w:sz="0" w:space="0" w:color="auto"/>
                <w:left w:val="none" w:sz="0" w:space="0" w:color="auto"/>
                <w:bottom w:val="none" w:sz="0" w:space="0" w:color="auto"/>
                <w:right w:val="none" w:sz="0" w:space="0" w:color="auto"/>
              </w:divBdr>
            </w:div>
            <w:div w:id="664360857">
              <w:marLeft w:val="0"/>
              <w:marRight w:val="0"/>
              <w:marTop w:val="0"/>
              <w:marBottom w:val="0"/>
              <w:divBdr>
                <w:top w:val="none" w:sz="0" w:space="0" w:color="auto"/>
                <w:left w:val="none" w:sz="0" w:space="0" w:color="auto"/>
                <w:bottom w:val="none" w:sz="0" w:space="0" w:color="auto"/>
                <w:right w:val="none" w:sz="0" w:space="0" w:color="auto"/>
              </w:divBdr>
            </w:div>
            <w:div w:id="1017541235">
              <w:marLeft w:val="0"/>
              <w:marRight w:val="0"/>
              <w:marTop w:val="0"/>
              <w:marBottom w:val="0"/>
              <w:divBdr>
                <w:top w:val="none" w:sz="0" w:space="0" w:color="auto"/>
                <w:left w:val="none" w:sz="0" w:space="0" w:color="auto"/>
                <w:bottom w:val="none" w:sz="0" w:space="0" w:color="auto"/>
                <w:right w:val="none" w:sz="0" w:space="0" w:color="auto"/>
              </w:divBdr>
            </w:div>
            <w:div w:id="1345016095">
              <w:marLeft w:val="0"/>
              <w:marRight w:val="0"/>
              <w:marTop w:val="0"/>
              <w:marBottom w:val="0"/>
              <w:divBdr>
                <w:top w:val="none" w:sz="0" w:space="0" w:color="auto"/>
                <w:left w:val="none" w:sz="0" w:space="0" w:color="auto"/>
                <w:bottom w:val="none" w:sz="0" w:space="0" w:color="auto"/>
                <w:right w:val="none" w:sz="0" w:space="0" w:color="auto"/>
              </w:divBdr>
            </w:div>
            <w:div w:id="772941239">
              <w:marLeft w:val="0"/>
              <w:marRight w:val="0"/>
              <w:marTop w:val="0"/>
              <w:marBottom w:val="0"/>
              <w:divBdr>
                <w:top w:val="none" w:sz="0" w:space="0" w:color="auto"/>
                <w:left w:val="none" w:sz="0" w:space="0" w:color="auto"/>
                <w:bottom w:val="none" w:sz="0" w:space="0" w:color="auto"/>
                <w:right w:val="none" w:sz="0" w:space="0" w:color="auto"/>
              </w:divBdr>
            </w:div>
            <w:div w:id="2092577262">
              <w:marLeft w:val="0"/>
              <w:marRight w:val="0"/>
              <w:marTop w:val="0"/>
              <w:marBottom w:val="0"/>
              <w:divBdr>
                <w:top w:val="none" w:sz="0" w:space="0" w:color="auto"/>
                <w:left w:val="none" w:sz="0" w:space="0" w:color="auto"/>
                <w:bottom w:val="none" w:sz="0" w:space="0" w:color="auto"/>
                <w:right w:val="none" w:sz="0" w:space="0" w:color="auto"/>
              </w:divBdr>
            </w:div>
            <w:div w:id="34090523">
              <w:marLeft w:val="0"/>
              <w:marRight w:val="0"/>
              <w:marTop w:val="0"/>
              <w:marBottom w:val="0"/>
              <w:divBdr>
                <w:top w:val="none" w:sz="0" w:space="0" w:color="auto"/>
                <w:left w:val="none" w:sz="0" w:space="0" w:color="auto"/>
                <w:bottom w:val="none" w:sz="0" w:space="0" w:color="auto"/>
                <w:right w:val="none" w:sz="0" w:space="0" w:color="auto"/>
              </w:divBdr>
            </w:div>
            <w:div w:id="1635598809">
              <w:marLeft w:val="0"/>
              <w:marRight w:val="0"/>
              <w:marTop w:val="0"/>
              <w:marBottom w:val="0"/>
              <w:divBdr>
                <w:top w:val="none" w:sz="0" w:space="0" w:color="auto"/>
                <w:left w:val="none" w:sz="0" w:space="0" w:color="auto"/>
                <w:bottom w:val="none" w:sz="0" w:space="0" w:color="auto"/>
                <w:right w:val="none" w:sz="0" w:space="0" w:color="auto"/>
              </w:divBdr>
            </w:div>
            <w:div w:id="1221748413">
              <w:marLeft w:val="0"/>
              <w:marRight w:val="0"/>
              <w:marTop w:val="0"/>
              <w:marBottom w:val="0"/>
              <w:divBdr>
                <w:top w:val="none" w:sz="0" w:space="0" w:color="auto"/>
                <w:left w:val="none" w:sz="0" w:space="0" w:color="auto"/>
                <w:bottom w:val="none" w:sz="0" w:space="0" w:color="auto"/>
                <w:right w:val="none" w:sz="0" w:space="0" w:color="auto"/>
              </w:divBdr>
            </w:div>
            <w:div w:id="2007047285">
              <w:marLeft w:val="0"/>
              <w:marRight w:val="0"/>
              <w:marTop w:val="0"/>
              <w:marBottom w:val="0"/>
              <w:divBdr>
                <w:top w:val="none" w:sz="0" w:space="0" w:color="auto"/>
                <w:left w:val="none" w:sz="0" w:space="0" w:color="auto"/>
                <w:bottom w:val="none" w:sz="0" w:space="0" w:color="auto"/>
                <w:right w:val="none" w:sz="0" w:space="0" w:color="auto"/>
              </w:divBdr>
            </w:div>
            <w:div w:id="1461454439">
              <w:marLeft w:val="0"/>
              <w:marRight w:val="0"/>
              <w:marTop w:val="0"/>
              <w:marBottom w:val="0"/>
              <w:divBdr>
                <w:top w:val="none" w:sz="0" w:space="0" w:color="auto"/>
                <w:left w:val="none" w:sz="0" w:space="0" w:color="auto"/>
                <w:bottom w:val="none" w:sz="0" w:space="0" w:color="auto"/>
                <w:right w:val="none" w:sz="0" w:space="0" w:color="auto"/>
              </w:divBdr>
            </w:div>
            <w:div w:id="580675142">
              <w:marLeft w:val="0"/>
              <w:marRight w:val="0"/>
              <w:marTop w:val="0"/>
              <w:marBottom w:val="0"/>
              <w:divBdr>
                <w:top w:val="none" w:sz="0" w:space="0" w:color="auto"/>
                <w:left w:val="none" w:sz="0" w:space="0" w:color="auto"/>
                <w:bottom w:val="none" w:sz="0" w:space="0" w:color="auto"/>
                <w:right w:val="none" w:sz="0" w:space="0" w:color="auto"/>
              </w:divBdr>
            </w:div>
            <w:div w:id="991761204">
              <w:marLeft w:val="0"/>
              <w:marRight w:val="0"/>
              <w:marTop w:val="0"/>
              <w:marBottom w:val="0"/>
              <w:divBdr>
                <w:top w:val="none" w:sz="0" w:space="0" w:color="auto"/>
                <w:left w:val="none" w:sz="0" w:space="0" w:color="auto"/>
                <w:bottom w:val="none" w:sz="0" w:space="0" w:color="auto"/>
                <w:right w:val="none" w:sz="0" w:space="0" w:color="auto"/>
              </w:divBdr>
            </w:div>
            <w:div w:id="948663384">
              <w:marLeft w:val="0"/>
              <w:marRight w:val="0"/>
              <w:marTop w:val="0"/>
              <w:marBottom w:val="0"/>
              <w:divBdr>
                <w:top w:val="none" w:sz="0" w:space="0" w:color="auto"/>
                <w:left w:val="none" w:sz="0" w:space="0" w:color="auto"/>
                <w:bottom w:val="none" w:sz="0" w:space="0" w:color="auto"/>
                <w:right w:val="none" w:sz="0" w:space="0" w:color="auto"/>
              </w:divBdr>
            </w:div>
            <w:div w:id="2020158620">
              <w:marLeft w:val="0"/>
              <w:marRight w:val="0"/>
              <w:marTop w:val="0"/>
              <w:marBottom w:val="0"/>
              <w:divBdr>
                <w:top w:val="none" w:sz="0" w:space="0" w:color="auto"/>
                <w:left w:val="none" w:sz="0" w:space="0" w:color="auto"/>
                <w:bottom w:val="none" w:sz="0" w:space="0" w:color="auto"/>
                <w:right w:val="none" w:sz="0" w:space="0" w:color="auto"/>
              </w:divBdr>
            </w:div>
            <w:div w:id="1884561112">
              <w:marLeft w:val="0"/>
              <w:marRight w:val="0"/>
              <w:marTop w:val="0"/>
              <w:marBottom w:val="0"/>
              <w:divBdr>
                <w:top w:val="none" w:sz="0" w:space="0" w:color="auto"/>
                <w:left w:val="none" w:sz="0" w:space="0" w:color="auto"/>
                <w:bottom w:val="none" w:sz="0" w:space="0" w:color="auto"/>
                <w:right w:val="none" w:sz="0" w:space="0" w:color="auto"/>
              </w:divBdr>
            </w:div>
            <w:div w:id="1226138804">
              <w:marLeft w:val="0"/>
              <w:marRight w:val="0"/>
              <w:marTop w:val="0"/>
              <w:marBottom w:val="0"/>
              <w:divBdr>
                <w:top w:val="none" w:sz="0" w:space="0" w:color="auto"/>
                <w:left w:val="none" w:sz="0" w:space="0" w:color="auto"/>
                <w:bottom w:val="none" w:sz="0" w:space="0" w:color="auto"/>
                <w:right w:val="none" w:sz="0" w:space="0" w:color="auto"/>
              </w:divBdr>
            </w:div>
            <w:div w:id="1967202038">
              <w:marLeft w:val="0"/>
              <w:marRight w:val="0"/>
              <w:marTop w:val="0"/>
              <w:marBottom w:val="0"/>
              <w:divBdr>
                <w:top w:val="none" w:sz="0" w:space="0" w:color="auto"/>
                <w:left w:val="none" w:sz="0" w:space="0" w:color="auto"/>
                <w:bottom w:val="none" w:sz="0" w:space="0" w:color="auto"/>
                <w:right w:val="none" w:sz="0" w:space="0" w:color="auto"/>
              </w:divBdr>
            </w:div>
            <w:div w:id="1571497303">
              <w:marLeft w:val="0"/>
              <w:marRight w:val="0"/>
              <w:marTop w:val="0"/>
              <w:marBottom w:val="0"/>
              <w:divBdr>
                <w:top w:val="none" w:sz="0" w:space="0" w:color="auto"/>
                <w:left w:val="none" w:sz="0" w:space="0" w:color="auto"/>
                <w:bottom w:val="none" w:sz="0" w:space="0" w:color="auto"/>
                <w:right w:val="none" w:sz="0" w:space="0" w:color="auto"/>
              </w:divBdr>
            </w:div>
            <w:div w:id="370880522">
              <w:marLeft w:val="0"/>
              <w:marRight w:val="0"/>
              <w:marTop w:val="0"/>
              <w:marBottom w:val="0"/>
              <w:divBdr>
                <w:top w:val="none" w:sz="0" w:space="0" w:color="auto"/>
                <w:left w:val="none" w:sz="0" w:space="0" w:color="auto"/>
                <w:bottom w:val="none" w:sz="0" w:space="0" w:color="auto"/>
                <w:right w:val="none" w:sz="0" w:space="0" w:color="auto"/>
              </w:divBdr>
            </w:div>
            <w:div w:id="95835440">
              <w:marLeft w:val="0"/>
              <w:marRight w:val="0"/>
              <w:marTop w:val="0"/>
              <w:marBottom w:val="0"/>
              <w:divBdr>
                <w:top w:val="none" w:sz="0" w:space="0" w:color="auto"/>
                <w:left w:val="none" w:sz="0" w:space="0" w:color="auto"/>
                <w:bottom w:val="none" w:sz="0" w:space="0" w:color="auto"/>
                <w:right w:val="none" w:sz="0" w:space="0" w:color="auto"/>
              </w:divBdr>
            </w:div>
            <w:div w:id="910701786">
              <w:marLeft w:val="0"/>
              <w:marRight w:val="0"/>
              <w:marTop w:val="0"/>
              <w:marBottom w:val="0"/>
              <w:divBdr>
                <w:top w:val="none" w:sz="0" w:space="0" w:color="auto"/>
                <w:left w:val="none" w:sz="0" w:space="0" w:color="auto"/>
                <w:bottom w:val="none" w:sz="0" w:space="0" w:color="auto"/>
                <w:right w:val="none" w:sz="0" w:space="0" w:color="auto"/>
              </w:divBdr>
            </w:div>
            <w:div w:id="653334612">
              <w:marLeft w:val="0"/>
              <w:marRight w:val="0"/>
              <w:marTop w:val="0"/>
              <w:marBottom w:val="0"/>
              <w:divBdr>
                <w:top w:val="none" w:sz="0" w:space="0" w:color="auto"/>
                <w:left w:val="none" w:sz="0" w:space="0" w:color="auto"/>
                <w:bottom w:val="none" w:sz="0" w:space="0" w:color="auto"/>
                <w:right w:val="none" w:sz="0" w:space="0" w:color="auto"/>
              </w:divBdr>
            </w:div>
            <w:div w:id="1454055514">
              <w:marLeft w:val="0"/>
              <w:marRight w:val="0"/>
              <w:marTop w:val="0"/>
              <w:marBottom w:val="0"/>
              <w:divBdr>
                <w:top w:val="none" w:sz="0" w:space="0" w:color="auto"/>
                <w:left w:val="none" w:sz="0" w:space="0" w:color="auto"/>
                <w:bottom w:val="none" w:sz="0" w:space="0" w:color="auto"/>
                <w:right w:val="none" w:sz="0" w:space="0" w:color="auto"/>
              </w:divBdr>
            </w:div>
            <w:div w:id="591279758">
              <w:marLeft w:val="0"/>
              <w:marRight w:val="0"/>
              <w:marTop w:val="0"/>
              <w:marBottom w:val="0"/>
              <w:divBdr>
                <w:top w:val="none" w:sz="0" w:space="0" w:color="auto"/>
                <w:left w:val="none" w:sz="0" w:space="0" w:color="auto"/>
                <w:bottom w:val="none" w:sz="0" w:space="0" w:color="auto"/>
                <w:right w:val="none" w:sz="0" w:space="0" w:color="auto"/>
              </w:divBdr>
            </w:div>
            <w:div w:id="135145472">
              <w:marLeft w:val="0"/>
              <w:marRight w:val="0"/>
              <w:marTop w:val="0"/>
              <w:marBottom w:val="0"/>
              <w:divBdr>
                <w:top w:val="none" w:sz="0" w:space="0" w:color="auto"/>
                <w:left w:val="none" w:sz="0" w:space="0" w:color="auto"/>
                <w:bottom w:val="none" w:sz="0" w:space="0" w:color="auto"/>
                <w:right w:val="none" w:sz="0" w:space="0" w:color="auto"/>
              </w:divBdr>
            </w:div>
            <w:div w:id="693578377">
              <w:marLeft w:val="0"/>
              <w:marRight w:val="0"/>
              <w:marTop w:val="0"/>
              <w:marBottom w:val="0"/>
              <w:divBdr>
                <w:top w:val="none" w:sz="0" w:space="0" w:color="auto"/>
                <w:left w:val="none" w:sz="0" w:space="0" w:color="auto"/>
                <w:bottom w:val="none" w:sz="0" w:space="0" w:color="auto"/>
                <w:right w:val="none" w:sz="0" w:space="0" w:color="auto"/>
              </w:divBdr>
            </w:div>
            <w:div w:id="1550609533">
              <w:marLeft w:val="0"/>
              <w:marRight w:val="0"/>
              <w:marTop w:val="0"/>
              <w:marBottom w:val="0"/>
              <w:divBdr>
                <w:top w:val="none" w:sz="0" w:space="0" w:color="auto"/>
                <w:left w:val="none" w:sz="0" w:space="0" w:color="auto"/>
                <w:bottom w:val="none" w:sz="0" w:space="0" w:color="auto"/>
                <w:right w:val="none" w:sz="0" w:space="0" w:color="auto"/>
              </w:divBdr>
            </w:div>
            <w:div w:id="511845369">
              <w:marLeft w:val="0"/>
              <w:marRight w:val="0"/>
              <w:marTop w:val="0"/>
              <w:marBottom w:val="0"/>
              <w:divBdr>
                <w:top w:val="none" w:sz="0" w:space="0" w:color="auto"/>
                <w:left w:val="none" w:sz="0" w:space="0" w:color="auto"/>
                <w:bottom w:val="none" w:sz="0" w:space="0" w:color="auto"/>
                <w:right w:val="none" w:sz="0" w:space="0" w:color="auto"/>
              </w:divBdr>
            </w:div>
            <w:div w:id="487329504">
              <w:marLeft w:val="0"/>
              <w:marRight w:val="0"/>
              <w:marTop w:val="0"/>
              <w:marBottom w:val="0"/>
              <w:divBdr>
                <w:top w:val="none" w:sz="0" w:space="0" w:color="auto"/>
                <w:left w:val="none" w:sz="0" w:space="0" w:color="auto"/>
                <w:bottom w:val="none" w:sz="0" w:space="0" w:color="auto"/>
                <w:right w:val="none" w:sz="0" w:space="0" w:color="auto"/>
              </w:divBdr>
            </w:div>
            <w:div w:id="669528423">
              <w:marLeft w:val="0"/>
              <w:marRight w:val="0"/>
              <w:marTop w:val="0"/>
              <w:marBottom w:val="0"/>
              <w:divBdr>
                <w:top w:val="none" w:sz="0" w:space="0" w:color="auto"/>
                <w:left w:val="none" w:sz="0" w:space="0" w:color="auto"/>
                <w:bottom w:val="none" w:sz="0" w:space="0" w:color="auto"/>
                <w:right w:val="none" w:sz="0" w:space="0" w:color="auto"/>
              </w:divBdr>
            </w:div>
            <w:div w:id="1153567177">
              <w:marLeft w:val="0"/>
              <w:marRight w:val="0"/>
              <w:marTop w:val="0"/>
              <w:marBottom w:val="0"/>
              <w:divBdr>
                <w:top w:val="none" w:sz="0" w:space="0" w:color="auto"/>
                <w:left w:val="none" w:sz="0" w:space="0" w:color="auto"/>
                <w:bottom w:val="none" w:sz="0" w:space="0" w:color="auto"/>
                <w:right w:val="none" w:sz="0" w:space="0" w:color="auto"/>
              </w:divBdr>
            </w:div>
            <w:div w:id="2095931134">
              <w:marLeft w:val="0"/>
              <w:marRight w:val="0"/>
              <w:marTop w:val="0"/>
              <w:marBottom w:val="0"/>
              <w:divBdr>
                <w:top w:val="none" w:sz="0" w:space="0" w:color="auto"/>
                <w:left w:val="none" w:sz="0" w:space="0" w:color="auto"/>
                <w:bottom w:val="none" w:sz="0" w:space="0" w:color="auto"/>
                <w:right w:val="none" w:sz="0" w:space="0" w:color="auto"/>
              </w:divBdr>
            </w:div>
            <w:div w:id="1510293298">
              <w:marLeft w:val="0"/>
              <w:marRight w:val="0"/>
              <w:marTop w:val="0"/>
              <w:marBottom w:val="0"/>
              <w:divBdr>
                <w:top w:val="none" w:sz="0" w:space="0" w:color="auto"/>
                <w:left w:val="none" w:sz="0" w:space="0" w:color="auto"/>
                <w:bottom w:val="none" w:sz="0" w:space="0" w:color="auto"/>
                <w:right w:val="none" w:sz="0" w:space="0" w:color="auto"/>
              </w:divBdr>
            </w:div>
            <w:div w:id="118577557">
              <w:marLeft w:val="0"/>
              <w:marRight w:val="0"/>
              <w:marTop w:val="0"/>
              <w:marBottom w:val="0"/>
              <w:divBdr>
                <w:top w:val="none" w:sz="0" w:space="0" w:color="auto"/>
                <w:left w:val="none" w:sz="0" w:space="0" w:color="auto"/>
                <w:bottom w:val="none" w:sz="0" w:space="0" w:color="auto"/>
                <w:right w:val="none" w:sz="0" w:space="0" w:color="auto"/>
              </w:divBdr>
            </w:div>
            <w:div w:id="1000502807">
              <w:marLeft w:val="0"/>
              <w:marRight w:val="0"/>
              <w:marTop w:val="0"/>
              <w:marBottom w:val="0"/>
              <w:divBdr>
                <w:top w:val="none" w:sz="0" w:space="0" w:color="auto"/>
                <w:left w:val="none" w:sz="0" w:space="0" w:color="auto"/>
                <w:bottom w:val="none" w:sz="0" w:space="0" w:color="auto"/>
                <w:right w:val="none" w:sz="0" w:space="0" w:color="auto"/>
              </w:divBdr>
            </w:div>
            <w:div w:id="244922543">
              <w:marLeft w:val="0"/>
              <w:marRight w:val="0"/>
              <w:marTop w:val="0"/>
              <w:marBottom w:val="0"/>
              <w:divBdr>
                <w:top w:val="none" w:sz="0" w:space="0" w:color="auto"/>
                <w:left w:val="none" w:sz="0" w:space="0" w:color="auto"/>
                <w:bottom w:val="none" w:sz="0" w:space="0" w:color="auto"/>
                <w:right w:val="none" w:sz="0" w:space="0" w:color="auto"/>
              </w:divBdr>
            </w:div>
            <w:div w:id="876897223">
              <w:marLeft w:val="0"/>
              <w:marRight w:val="0"/>
              <w:marTop w:val="0"/>
              <w:marBottom w:val="0"/>
              <w:divBdr>
                <w:top w:val="none" w:sz="0" w:space="0" w:color="auto"/>
                <w:left w:val="none" w:sz="0" w:space="0" w:color="auto"/>
                <w:bottom w:val="none" w:sz="0" w:space="0" w:color="auto"/>
                <w:right w:val="none" w:sz="0" w:space="0" w:color="auto"/>
              </w:divBdr>
            </w:div>
            <w:div w:id="2069837651">
              <w:marLeft w:val="0"/>
              <w:marRight w:val="0"/>
              <w:marTop w:val="0"/>
              <w:marBottom w:val="0"/>
              <w:divBdr>
                <w:top w:val="none" w:sz="0" w:space="0" w:color="auto"/>
                <w:left w:val="none" w:sz="0" w:space="0" w:color="auto"/>
                <w:bottom w:val="none" w:sz="0" w:space="0" w:color="auto"/>
                <w:right w:val="none" w:sz="0" w:space="0" w:color="auto"/>
              </w:divBdr>
            </w:div>
            <w:div w:id="2123841412">
              <w:marLeft w:val="0"/>
              <w:marRight w:val="0"/>
              <w:marTop w:val="0"/>
              <w:marBottom w:val="0"/>
              <w:divBdr>
                <w:top w:val="none" w:sz="0" w:space="0" w:color="auto"/>
                <w:left w:val="none" w:sz="0" w:space="0" w:color="auto"/>
                <w:bottom w:val="none" w:sz="0" w:space="0" w:color="auto"/>
                <w:right w:val="none" w:sz="0" w:space="0" w:color="auto"/>
              </w:divBdr>
            </w:div>
            <w:div w:id="888616655">
              <w:marLeft w:val="0"/>
              <w:marRight w:val="0"/>
              <w:marTop w:val="0"/>
              <w:marBottom w:val="0"/>
              <w:divBdr>
                <w:top w:val="none" w:sz="0" w:space="0" w:color="auto"/>
                <w:left w:val="none" w:sz="0" w:space="0" w:color="auto"/>
                <w:bottom w:val="none" w:sz="0" w:space="0" w:color="auto"/>
                <w:right w:val="none" w:sz="0" w:space="0" w:color="auto"/>
              </w:divBdr>
            </w:div>
            <w:div w:id="763574896">
              <w:marLeft w:val="0"/>
              <w:marRight w:val="0"/>
              <w:marTop w:val="0"/>
              <w:marBottom w:val="0"/>
              <w:divBdr>
                <w:top w:val="none" w:sz="0" w:space="0" w:color="auto"/>
                <w:left w:val="none" w:sz="0" w:space="0" w:color="auto"/>
                <w:bottom w:val="none" w:sz="0" w:space="0" w:color="auto"/>
                <w:right w:val="none" w:sz="0" w:space="0" w:color="auto"/>
              </w:divBdr>
            </w:div>
            <w:div w:id="2037849263">
              <w:marLeft w:val="0"/>
              <w:marRight w:val="0"/>
              <w:marTop w:val="0"/>
              <w:marBottom w:val="0"/>
              <w:divBdr>
                <w:top w:val="none" w:sz="0" w:space="0" w:color="auto"/>
                <w:left w:val="none" w:sz="0" w:space="0" w:color="auto"/>
                <w:bottom w:val="none" w:sz="0" w:space="0" w:color="auto"/>
                <w:right w:val="none" w:sz="0" w:space="0" w:color="auto"/>
              </w:divBdr>
            </w:div>
            <w:div w:id="1849517589">
              <w:marLeft w:val="0"/>
              <w:marRight w:val="0"/>
              <w:marTop w:val="0"/>
              <w:marBottom w:val="0"/>
              <w:divBdr>
                <w:top w:val="none" w:sz="0" w:space="0" w:color="auto"/>
                <w:left w:val="none" w:sz="0" w:space="0" w:color="auto"/>
                <w:bottom w:val="none" w:sz="0" w:space="0" w:color="auto"/>
                <w:right w:val="none" w:sz="0" w:space="0" w:color="auto"/>
              </w:divBdr>
            </w:div>
            <w:div w:id="1431974579">
              <w:marLeft w:val="0"/>
              <w:marRight w:val="0"/>
              <w:marTop w:val="0"/>
              <w:marBottom w:val="0"/>
              <w:divBdr>
                <w:top w:val="none" w:sz="0" w:space="0" w:color="auto"/>
                <w:left w:val="none" w:sz="0" w:space="0" w:color="auto"/>
                <w:bottom w:val="none" w:sz="0" w:space="0" w:color="auto"/>
                <w:right w:val="none" w:sz="0" w:space="0" w:color="auto"/>
              </w:divBdr>
            </w:div>
            <w:div w:id="407533520">
              <w:marLeft w:val="0"/>
              <w:marRight w:val="0"/>
              <w:marTop w:val="0"/>
              <w:marBottom w:val="0"/>
              <w:divBdr>
                <w:top w:val="none" w:sz="0" w:space="0" w:color="auto"/>
                <w:left w:val="none" w:sz="0" w:space="0" w:color="auto"/>
                <w:bottom w:val="none" w:sz="0" w:space="0" w:color="auto"/>
                <w:right w:val="none" w:sz="0" w:space="0" w:color="auto"/>
              </w:divBdr>
            </w:div>
            <w:div w:id="371152249">
              <w:marLeft w:val="0"/>
              <w:marRight w:val="0"/>
              <w:marTop w:val="0"/>
              <w:marBottom w:val="0"/>
              <w:divBdr>
                <w:top w:val="none" w:sz="0" w:space="0" w:color="auto"/>
                <w:left w:val="none" w:sz="0" w:space="0" w:color="auto"/>
                <w:bottom w:val="none" w:sz="0" w:space="0" w:color="auto"/>
                <w:right w:val="none" w:sz="0" w:space="0" w:color="auto"/>
              </w:divBdr>
            </w:div>
            <w:div w:id="886799629">
              <w:marLeft w:val="0"/>
              <w:marRight w:val="0"/>
              <w:marTop w:val="0"/>
              <w:marBottom w:val="0"/>
              <w:divBdr>
                <w:top w:val="none" w:sz="0" w:space="0" w:color="auto"/>
                <w:left w:val="none" w:sz="0" w:space="0" w:color="auto"/>
                <w:bottom w:val="none" w:sz="0" w:space="0" w:color="auto"/>
                <w:right w:val="none" w:sz="0" w:space="0" w:color="auto"/>
              </w:divBdr>
            </w:div>
            <w:div w:id="419067636">
              <w:marLeft w:val="0"/>
              <w:marRight w:val="0"/>
              <w:marTop w:val="0"/>
              <w:marBottom w:val="0"/>
              <w:divBdr>
                <w:top w:val="none" w:sz="0" w:space="0" w:color="auto"/>
                <w:left w:val="none" w:sz="0" w:space="0" w:color="auto"/>
                <w:bottom w:val="none" w:sz="0" w:space="0" w:color="auto"/>
                <w:right w:val="none" w:sz="0" w:space="0" w:color="auto"/>
              </w:divBdr>
            </w:div>
            <w:div w:id="255670277">
              <w:marLeft w:val="0"/>
              <w:marRight w:val="0"/>
              <w:marTop w:val="0"/>
              <w:marBottom w:val="0"/>
              <w:divBdr>
                <w:top w:val="none" w:sz="0" w:space="0" w:color="auto"/>
                <w:left w:val="none" w:sz="0" w:space="0" w:color="auto"/>
                <w:bottom w:val="none" w:sz="0" w:space="0" w:color="auto"/>
                <w:right w:val="none" w:sz="0" w:space="0" w:color="auto"/>
              </w:divBdr>
            </w:div>
            <w:div w:id="572664960">
              <w:marLeft w:val="0"/>
              <w:marRight w:val="0"/>
              <w:marTop w:val="0"/>
              <w:marBottom w:val="0"/>
              <w:divBdr>
                <w:top w:val="none" w:sz="0" w:space="0" w:color="auto"/>
                <w:left w:val="none" w:sz="0" w:space="0" w:color="auto"/>
                <w:bottom w:val="none" w:sz="0" w:space="0" w:color="auto"/>
                <w:right w:val="none" w:sz="0" w:space="0" w:color="auto"/>
              </w:divBdr>
            </w:div>
            <w:div w:id="1168592368">
              <w:marLeft w:val="0"/>
              <w:marRight w:val="0"/>
              <w:marTop w:val="0"/>
              <w:marBottom w:val="0"/>
              <w:divBdr>
                <w:top w:val="none" w:sz="0" w:space="0" w:color="auto"/>
                <w:left w:val="none" w:sz="0" w:space="0" w:color="auto"/>
                <w:bottom w:val="none" w:sz="0" w:space="0" w:color="auto"/>
                <w:right w:val="none" w:sz="0" w:space="0" w:color="auto"/>
              </w:divBdr>
            </w:div>
            <w:div w:id="116069980">
              <w:marLeft w:val="0"/>
              <w:marRight w:val="0"/>
              <w:marTop w:val="0"/>
              <w:marBottom w:val="0"/>
              <w:divBdr>
                <w:top w:val="none" w:sz="0" w:space="0" w:color="auto"/>
                <w:left w:val="none" w:sz="0" w:space="0" w:color="auto"/>
                <w:bottom w:val="none" w:sz="0" w:space="0" w:color="auto"/>
                <w:right w:val="none" w:sz="0" w:space="0" w:color="auto"/>
              </w:divBdr>
            </w:div>
            <w:div w:id="1460105258">
              <w:marLeft w:val="0"/>
              <w:marRight w:val="0"/>
              <w:marTop w:val="0"/>
              <w:marBottom w:val="0"/>
              <w:divBdr>
                <w:top w:val="none" w:sz="0" w:space="0" w:color="auto"/>
                <w:left w:val="none" w:sz="0" w:space="0" w:color="auto"/>
                <w:bottom w:val="none" w:sz="0" w:space="0" w:color="auto"/>
                <w:right w:val="none" w:sz="0" w:space="0" w:color="auto"/>
              </w:divBdr>
            </w:div>
            <w:div w:id="762845748">
              <w:marLeft w:val="0"/>
              <w:marRight w:val="0"/>
              <w:marTop w:val="0"/>
              <w:marBottom w:val="0"/>
              <w:divBdr>
                <w:top w:val="none" w:sz="0" w:space="0" w:color="auto"/>
                <w:left w:val="none" w:sz="0" w:space="0" w:color="auto"/>
                <w:bottom w:val="none" w:sz="0" w:space="0" w:color="auto"/>
                <w:right w:val="none" w:sz="0" w:space="0" w:color="auto"/>
              </w:divBdr>
            </w:div>
            <w:div w:id="1409352109">
              <w:marLeft w:val="0"/>
              <w:marRight w:val="0"/>
              <w:marTop w:val="0"/>
              <w:marBottom w:val="0"/>
              <w:divBdr>
                <w:top w:val="none" w:sz="0" w:space="0" w:color="auto"/>
                <w:left w:val="none" w:sz="0" w:space="0" w:color="auto"/>
                <w:bottom w:val="none" w:sz="0" w:space="0" w:color="auto"/>
                <w:right w:val="none" w:sz="0" w:space="0" w:color="auto"/>
              </w:divBdr>
            </w:div>
            <w:div w:id="1583295647">
              <w:marLeft w:val="0"/>
              <w:marRight w:val="0"/>
              <w:marTop w:val="0"/>
              <w:marBottom w:val="0"/>
              <w:divBdr>
                <w:top w:val="none" w:sz="0" w:space="0" w:color="auto"/>
                <w:left w:val="none" w:sz="0" w:space="0" w:color="auto"/>
                <w:bottom w:val="none" w:sz="0" w:space="0" w:color="auto"/>
                <w:right w:val="none" w:sz="0" w:space="0" w:color="auto"/>
              </w:divBdr>
            </w:div>
            <w:div w:id="1475877147">
              <w:marLeft w:val="0"/>
              <w:marRight w:val="0"/>
              <w:marTop w:val="0"/>
              <w:marBottom w:val="0"/>
              <w:divBdr>
                <w:top w:val="none" w:sz="0" w:space="0" w:color="auto"/>
                <w:left w:val="none" w:sz="0" w:space="0" w:color="auto"/>
                <w:bottom w:val="none" w:sz="0" w:space="0" w:color="auto"/>
                <w:right w:val="none" w:sz="0" w:space="0" w:color="auto"/>
              </w:divBdr>
            </w:div>
            <w:div w:id="683480995">
              <w:marLeft w:val="0"/>
              <w:marRight w:val="0"/>
              <w:marTop w:val="0"/>
              <w:marBottom w:val="0"/>
              <w:divBdr>
                <w:top w:val="none" w:sz="0" w:space="0" w:color="auto"/>
                <w:left w:val="none" w:sz="0" w:space="0" w:color="auto"/>
                <w:bottom w:val="none" w:sz="0" w:space="0" w:color="auto"/>
                <w:right w:val="none" w:sz="0" w:space="0" w:color="auto"/>
              </w:divBdr>
            </w:div>
            <w:div w:id="1558277878">
              <w:marLeft w:val="0"/>
              <w:marRight w:val="0"/>
              <w:marTop w:val="0"/>
              <w:marBottom w:val="0"/>
              <w:divBdr>
                <w:top w:val="none" w:sz="0" w:space="0" w:color="auto"/>
                <w:left w:val="none" w:sz="0" w:space="0" w:color="auto"/>
                <w:bottom w:val="none" w:sz="0" w:space="0" w:color="auto"/>
                <w:right w:val="none" w:sz="0" w:space="0" w:color="auto"/>
              </w:divBdr>
            </w:div>
            <w:div w:id="1979801487">
              <w:marLeft w:val="0"/>
              <w:marRight w:val="0"/>
              <w:marTop w:val="0"/>
              <w:marBottom w:val="0"/>
              <w:divBdr>
                <w:top w:val="none" w:sz="0" w:space="0" w:color="auto"/>
                <w:left w:val="none" w:sz="0" w:space="0" w:color="auto"/>
                <w:bottom w:val="none" w:sz="0" w:space="0" w:color="auto"/>
                <w:right w:val="none" w:sz="0" w:space="0" w:color="auto"/>
              </w:divBdr>
            </w:div>
            <w:div w:id="422916752">
              <w:marLeft w:val="0"/>
              <w:marRight w:val="0"/>
              <w:marTop w:val="0"/>
              <w:marBottom w:val="0"/>
              <w:divBdr>
                <w:top w:val="none" w:sz="0" w:space="0" w:color="auto"/>
                <w:left w:val="none" w:sz="0" w:space="0" w:color="auto"/>
                <w:bottom w:val="none" w:sz="0" w:space="0" w:color="auto"/>
                <w:right w:val="none" w:sz="0" w:space="0" w:color="auto"/>
              </w:divBdr>
            </w:div>
            <w:div w:id="1335954044">
              <w:marLeft w:val="0"/>
              <w:marRight w:val="0"/>
              <w:marTop w:val="0"/>
              <w:marBottom w:val="0"/>
              <w:divBdr>
                <w:top w:val="none" w:sz="0" w:space="0" w:color="auto"/>
                <w:left w:val="none" w:sz="0" w:space="0" w:color="auto"/>
                <w:bottom w:val="none" w:sz="0" w:space="0" w:color="auto"/>
                <w:right w:val="none" w:sz="0" w:space="0" w:color="auto"/>
              </w:divBdr>
            </w:div>
            <w:div w:id="1239558105">
              <w:marLeft w:val="0"/>
              <w:marRight w:val="0"/>
              <w:marTop w:val="0"/>
              <w:marBottom w:val="0"/>
              <w:divBdr>
                <w:top w:val="none" w:sz="0" w:space="0" w:color="auto"/>
                <w:left w:val="none" w:sz="0" w:space="0" w:color="auto"/>
                <w:bottom w:val="none" w:sz="0" w:space="0" w:color="auto"/>
                <w:right w:val="none" w:sz="0" w:space="0" w:color="auto"/>
              </w:divBdr>
            </w:div>
            <w:div w:id="937831675">
              <w:marLeft w:val="0"/>
              <w:marRight w:val="0"/>
              <w:marTop w:val="0"/>
              <w:marBottom w:val="0"/>
              <w:divBdr>
                <w:top w:val="none" w:sz="0" w:space="0" w:color="auto"/>
                <w:left w:val="none" w:sz="0" w:space="0" w:color="auto"/>
                <w:bottom w:val="none" w:sz="0" w:space="0" w:color="auto"/>
                <w:right w:val="none" w:sz="0" w:space="0" w:color="auto"/>
              </w:divBdr>
            </w:div>
            <w:div w:id="1061950301">
              <w:marLeft w:val="0"/>
              <w:marRight w:val="0"/>
              <w:marTop w:val="0"/>
              <w:marBottom w:val="0"/>
              <w:divBdr>
                <w:top w:val="none" w:sz="0" w:space="0" w:color="auto"/>
                <w:left w:val="none" w:sz="0" w:space="0" w:color="auto"/>
                <w:bottom w:val="none" w:sz="0" w:space="0" w:color="auto"/>
                <w:right w:val="none" w:sz="0" w:space="0" w:color="auto"/>
              </w:divBdr>
            </w:div>
            <w:div w:id="1818377491">
              <w:marLeft w:val="0"/>
              <w:marRight w:val="0"/>
              <w:marTop w:val="0"/>
              <w:marBottom w:val="0"/>
              <w:divBdr>
                <w:top w:val="none" w:sz="0" w:space="0" w:color="auto"/>
                <w:left w:val="none" w:sz="0" w:space="0" w:color="auto"/>
                <w:bottom w:val="none" w:sz="0" w:space="0" w:color="auto"/>
                <w:right w:val="none" w:sz="0" w:space="0" w:color="auto"/>
              </w:divBdr>
            </w:div>
            <w:div w:id="423846936">
              <w:marLeft w:val="0"/>
              <w:marRight w:val="0"/>
              <w:marTop w:val="0"/>
              <w:marBottom w:val="0"/>
              <w:divBdr>
                <w:top w:val="none" w:sz="0" w:space="0" w:color="auto"/>
                <w:left w:val="none" w:sz="0" w:space="0" w:color="auto"/>
                <w:bottom w:val="none" w:sz="0" w:space="0" w:color="auto"/>
                <w:right w:val="none" w:sz="0" w:space="0" w:color="auto"/>
              </w:divBdr>
            </w:div>
            <w:div w:id="3022975">
              <w:marLeft w:val="0"/>
              <w:marRight w:val="0"/>
              <w:marTop w:val="0"/>
              <w:marBottom w:val="0"/>
              <w:divBdr>
                <w:top w:val="none" w:sz="0" w:space="0" w:color="auto"/>
                <w:left w:val="none" w:sz="0" w:space="0" w:color="auto"/>
                <w:bottom w:val="none" w:sz="0" w:space="0" w:color="auto"/>
                <w:right w:val="none" w:sz="0" w:space="0" w:color="auto"/>
              </w:divBdr>
            </w:div>
            <w:div w:id="804814580">
              <w:marLeft w:val="0"/>
              <w:marRight w:val="0"/>
              <w:marTop w:val="0"/>
              <w:marBottom w:val="0"/>
              <w:divBdr>
                <w:top w:val="none" w:sz="0" w:space="0" w:color="auto"/>
                <w:left w:val="none" w:sz="0" w:space="0" w:color="auto"/>
                <w:bottom w:val="none" w:sz="0" w:space="0" w:color="auto"/>
                <w:right w:val="none" w:sz="0" w:space="0" w:color="auto"/>
              </w:divBdr>
            </w:div>
            <w:div w:id="2113279994">
              <w:marLeft w:val="0"/>
              <w:marRight w:val="0"/>
              <w:marTop w:val="0"/>
              <w:marBottom w:val="0"/>
              <w:divBdr>
                <w:top w:val="none" w:sz="0" w:space="0" w:color="auto"/>
                <w:left w:val="none" w:sz="0" w:space="0" w:color="auto"/>
                <w:bottom w:val="none" w:sz="0" w:space="0" w:color="auto"/>
                <w:right w:val="none" w:sz="0" w:space="0" w:color="auto"/>
              </w:divBdr>
            </w:div>
            <w:div w:id="1863320901">
              <w:marLeft w:val="0"/>
              <w:marRight w:val="0"/>
              <w:marTop w:val="0"/>
              <w:marBottom w:val="0"/>
              <w:divBdr>
                <w:top w:val="none" w:sz="0" w:space="0" w:color="auto"/>
                <w:left w:val="none" w:sz="0" w:space="0" w:color="auto"/>
                <w:bottom w:val="none" w:sz="0" w:space="0" w:color="auto"/>
                <w:right w:val="none" w:sz="0" w:space="0" w:color="auto"/>
              </w:divBdr>
            </w:div>
            <w:div w:id="712004641">
              <w:marLeft w:val="0"/>
              <w:marRight w:val="0"/>
              <w:marTop w:val="0"/>
              <w:marBottom w:val="0"/>
              <w:divBdr>
                <w:top w:val="none" w:sz="0" w:space="0" w:color="auto"/>
                <w:left w:val="none" w:sz="0" w:space="0" w:color="auto"/>
                <w:bottom w:val="none" w:sz="0" w:space="0" w:color="auto"/>
                <w:right w:val="none" w:sz="0" w:space="0" w:color="auto"/>
              </w:divBdr>
            </w:div>
            <w:div w:id="520167130">
              <w:marLeft w:val="0"/>
              <w:marRight w:val="0"/>
              <w:marTop w:val="0"/>
              <w:marBottom w:val="0"/>
              <w:divBdr>
                <w:top w:val="none" w:sz="0" w:space="0" w:color="auto"/>
                <w:left w:val="none" w:sz="0" w:space="0" w:color="auto"/>
                <w:bottom w:val="none" w:sz="0" w:space="0" w:color="auto"/>
                <w:right w:val="none" w:sz="0" w:space="0" w:color="auto"/>
              </w:divBdr>
            </w:div>
            <w:div w:id="575093598">
              <w:marLeft w:val="0"/>
              <w:marRight w:val="0"/>
              <w:marTop w:val="0"/>
              <w:marBottom w:val="0"/>
              <w:divBdr>
                <w:top w:val="none" w:sz="0" w:space="0" w:color="auto"/>
                <w:left w:val="none" w:sz="0" w:space="0" w:color="auto"/>
                <w:bottom w:val="none" w:sz="0" w:space="0" w:color="auto"/>
                <w:right w:val="none" w:sz="0" w:space="0" w:color="auto"/>
              </w:divBdr>
            </w:div>
            <w:div w:id="733045218">
              <w:marLeft w:val="0"/>
              <w:marRight w:val="0"/>
              <w:marTop w:val="0"/>
              <w:marBottom w:val="0"/>
              <w:divBdr>
                <w:top w:val="none" w:sz="0" w:space="0" w:color="auto"/>
                <w:left w:val="none" w:sz="0" w:space="0" w:color="auto"/>
                <w:bottom w:val="none" w:sz="0" w:space="0" w:color="auto"/>
                <w:right w:val="none" w:sz="0" w:space="0" w:color="auto"/>
              </w:divBdr>
            </w:div>
            <w:div w:id="1214847722">
              <w:marLeft w:val="0"/>
              <w:marRight w:val="0"/>
              <w:marTop w:val="0"/>
              <w:marBottom w:val="0"/>
              <w:divBdr>
                <w:top w:val="none" w:sz="0" w:space="0" w:color="auto"/>
                <w:left w:val="none" w:sz="0" w:space="0" w:color="auto"/>
                <w:bottom w:val="none" w:sz="0" w:space="0" w:color="auto"/>
                <w:right w:val="none" w:sz="0" w:space="0" w:color="auto"/>
              </w:divBdr>
            </w:div>
            <w:div w:id="545291109">
              <w:marLeft w:val="0"/>
              <w:marRight w:val="0"/>
              <w:marTop w:val="0"/>
              <w:marBottom w:val="0"/>
              <w:divBdr>
                <w:top w:val="none" w:sz="0" w:space="0" w:color="auto"/>
                <w:left w:val="none" w:sz="0" w:space="0" w:color="auto"/>
                <w:bottom w:val="none" w:sz="0" w:space="0" w:color="auto"/>
                <w:right w:val="none" w:sz="0" w:space="0" w:color="auto"/>
              </w:divBdr>
            </w:div>
            <w:div w:id="200091466">
              <w:marLeft w:val="0"/>
              <w:marRight w:val="0"/>
              <w:marTop w:val="0"/>
              <w:marBottom w:val="0"/>
              <w:divBdr>
                <w:top w:val="none" w:sz="0" w:space="0" w:color="auto"/>
                <w:left w:val="none" w:sz="0" w:space="0" w:color="auto"/>
                <w:bottom w:val="none" w:sz="0" w:space="0" w:color="auto"/>
                <w:right w:val="none" w:sz="0" w:space="0" w:color="auto"/>
              </w:divBdr>
            </w:div>
            <w:div w:id="1611400822">
              <w:marLeft w:val="0"/>
              <w:marRight w:val="0"/>
              <w:marTop w:val="0"/>
              <w:marBottom w:val="0"/>
              <w:divBdr>
                <w:top w:val="none" w:sz="0" w:space="0" w:color="auto"/>
                <w:left w:val="none" w:sz="0" w:space="0" w:color="auto"/>
                <w:bottom w:val="none" w:sz="0" w:space="0" w:color="auto"/>
                <w:right w:val="none" w:sz="0" w:space="0" w:color="auto"/>
              </w:divBdr>
            </w:div>
            <w:div w:id="1872109583">
              <w:marLeft w:val="0"/>
              <w:marRight w:val="0"/>
              <w:marTop w:val="0"/>
              <w:marBottom w:val="0"/>
              <w:divBdr>
                <w:top w:val="none" w:sz="0" w:space="0" w:color="auto"/>
                <w:left w:val="none" w:sz="0" w:space="0" w:color="auto"/>
                <w:bottom w:val="none" w:sz="0" w:space="0" w:color="auto"/>
                <w:right w:val="none" w:sz="0" w:space="0" w:color="auto"/>
              </w:divBdr>
            </w:div>
            <w:div w:id="2079741318">
              <w:marLeft w:val="0"/>
              <w:marRight w:val="0"/>
              <w:marTop w:val="0"/>
              <w:marBottom w:val="0"/>
              <w:divBdr>
                <w:top w:val="none" w:sz="0" w:space="0" w:color="auto"/>
                <w:left w:val="none" w:sz="0" w:space="0" w:color="auto"/>
                <w:bottom w:val="none" w:sz="0" w:space="0" w:color="auto"/>
                <w:right w:val="none" w:sz="0" w:space="0" w:color="auto"/>
              </w:divBdr>
            </w:div>
            <w:div w:id="291206692">
              <w:marLeft w:val="0"/>
              <w:marRight w:val="0"/>
              <w:marTop w:val="0"/>
              <w:marBottom w:val="0"/>
              <w:divBdr>
                <w:top w:val="none" w:sz="0" w:space="0" w:color="auto"/>
                <w:left w:val="none" w:sz="0" w:space="0" w:color="auto"/>
                <w:bottom w:val="none" w:sz="0" w:space="0" w:color="auto"/>
                <w:right w:val="none" w:sz="0" w:space="0" w:color="auto"/>
              </w:divBdr>
            </w:div>
            <w:div w:id="1873422971">
              <w:marLeft w:val="0"/>
              <w:marRight w:val="0"/>
              <w:marTop w:val="0"/>
              <w:marBottom w:val="0"/>
              <w:divBdr>
                <w:top w:val="none" w:sz="0" w:space="0" w:color="auto"/>
                <w:left w:val="none" w:sz="0" w:space="0" w:color="auto"/>
                <w:bottom w:val="none" w:sz="0" w:space="0" w:color="auto"/>
                <w:right w:val="none" w:sz="0" w:space="0" w:color="auto"/>
              </w:divBdr>
            </w:div>
            <w:div w:id="1187256849">
              <w:marLeft w:val="0"/>
              <w:marRight w:val="0"/>
              <w:marTop w:val="0"/>
              <w:marBottom w:val="0"/>
              <w:divBdr>
                <w:top w:val="none" w:sz="0" w:space="0" w:color="auto"/>
                <w:left w:val="none" w:sz="0" w:space="0" w:color="auto"/>
                <w:bottom w:val="none" w:sz="0" w:space="0" w:color="auto"/>
                <w:right w:val="none" w:sz="0" w:space="0" w:color="auto"/>
              </w:divBdr>
            </w:div>
            <w:div w:id="479731534">
              <w:marLeft w:val="0"/>
              <w:marRight w:val="0"/>
              <w:marTop w:val="0"/>
              <w:marBottom w:val="0"/>
              <w:divBdr>
                <w:top w:val="none" w:sz="0" w:space="0" w:color="auto"/>
                <w:left w:val="none" w:sz="0" w:space="0" w:color="auto"/>
                <w:bottom w:val="none" w:sz="0" w:space="0" w:color="auto"/>
                <w:right w:val="none" w:sz="0" w:space="0" w:color="auto"/>
              </w:divBdr>
            </w:div>
            <w:div w:id="266088550">
              <w:marLeft w:val="0"/>
              <w:marRight w:val="0"/>
              <w:marTop w:val="0"/>
              <w:marBottom w:val="0"/>
              <w:divBdr>
                <w:top w:val="none" w:sz="0" w:space="0" w:color="auto"/>
                <w:left w:val="none" w:sz="0" w:space="0" w:color="auto"/>
                <w:bottom w:val="none" w:sz="0" w:space="0" w:color="auto"/>
                <w:right w:val="none" w:sz="0" w:space="0" w:color="auto"/>
              </w:divBdr>
            </w:div>
            <w:div w:id="1252590923">
              <w:marLeft w:val="0"/>
              <w:marRight w:val="0"/>
              <w:marTop w:val="0"/>
              <w:marBottom w:val="0"/>
              <w:divBdr>
                <w:top w:val="none" w:sz="0" w:space="0" w:color="auto"/>
                <w:left w:val="none" w:sz="0" w:space="0" w:color="auto"/>
                <w:bottom w:val="none" w:sz="0" w:space="0" w:color="auto"/>
                <w:right w:val="none" w:sz="0" w:space="0" w:color="auto"/>
              </w:divBdr>
            </w:div>
            <w:div w:id="172838006">
              <w:marLeft w:val="0"/>
              <w:marRight w:val="0"/>
              <w:marTop w:val="0"/>
              <w:marBottom w:val="0"/>
              <w:divBdr>
                <w:top w:val="none" w:sz="0" w:space="0" w:color="auto"/>
                <w:left w:val="none" w:sz="0" w:space="0" w:color="auto"/>
                <w:bottom w:val="none" w:sz="0" w:space="0" w:color="auto"/>
                <w:right w:val="none" w:sz="0" w:space="0" w:color="auto"/>
              </w:divBdr>
            </w:div>
            <w:div w:id="1961525030">
              <w:marLeft w:val="0"/>
              <w:marRight w:val="0"/>
              <w:marTop w:val="0"/>
              <w:marBottom w:val="0"/>
              <w:divBdr>
                <w:top w:val="none" w:sz="0" w:space="0" w:color="auto"/>
                <w:left w:val="none" w:sz="0" w:space="0" w:color="auto"/>
                <w:bottom w:val="none" w:sz="0" w:space="0" w:color="auto"/>
                <w:right w:val="none" w:sz="0" w:space="0" w:color="auto"/>
              </w:divBdr>
            </w:div>
            <w:div w:id="2132822537">
              <w:marLeft w:val="0"/>
              <w:marRight w:val="0"/>
              <w:marTop w:val="0"/>
              <w:marBottom w:val="0"/>
              <w:divBdr>
                <w:top w:val="none" w:sz="0" w:space="0" w:color="auto"/>
                <w:left w:val="none" w:sz="0" w:space="0" w:color="auto"/>
                <w:bottom w:val="none" w:sz="0" w:space="0" w:color="auto"/>
                <w:right w:val="none" w:sz="0" w:space="0" w:color="auto"/>
              </w:divBdr>
            </w:div>
            <w:div w:id="1642423902">
              <w:marLeft w:val="0"/>
              <w:marRight w:val="0"/>
              <w:marTop w:val="0"/>
              <w:marBottom w:val="0"/>
              <w:divBdr>
                <w:top w:val="none" w:sz="0" w:space="0" w:color="auto"/>
                <w:left w:val="none" w:sz="0" w:space="0" w:color="auto"/>
                <w:bottom w:val="none" w:sz="0" w:space="0" w:color="auto"/>
                <w:right w:val="none" w:sz="0" w:space="0" w:color="auto"/>
              </w:divBdr>
            </w:div>
            <w:div w:id="1213883453">
              <w:marLeft w:val="0"/>
              <w:marRight w:val="0"/>
              <w:marTop w:val="0"/>
              <w:marBottom w:val="0"/>
              <w:divBdr>
                <w:top w:val="none" w:sz="0" w:space="0" w:color="auto"/>
                <w:left w:val="none" w:sz="0" w:space="0" w:color="auto"/>
                <w:bottom w:val="none" w:sz="0" w:space="0" w:color="auto"/>
                <w:right w:val="none" w:sz="0" w:space="0" w:color="auto"/>
              </w:divBdr>
            </w:div>
            <w:div w:id="460002383">
              <w:marLeft w:val="0"/>
              <w:marRight w:val="0"/>
              <w:marTop w:val="0"/>
              <w:marBottom w:val="0"/>
              <w:divBdr>
                <w:top w:val="none" w:sz="0" w:space="0" w:color="auto"/>
                <w:left w:val="none" w:sz="0" w:space="0" w:color="auto"/>
                <w:bottom w:val="none" w:sz="0" w:space="0" w:color="auto"/>
                <w:right w:val="none" w:sz="0" w:space="0" w:color="auto"/>
              </w:divBdr>
            </w:div>
            <w:div w:id="769618595">
              <w:marLeft w:val="0"/>
              <w:marRight w:val="0"/>
              <w:marTop w:val="0"/>
              <w:marBottom w:val="0"/>
              <w:divBdr>
                <w:top w:val="none" w:sz="0" w:space="0" w:color="auto"/>
                <w:left w:val="none" w:sz="0" w:space="0" w:color="auto"/>
                <w:bottom w:val="none" w:sz="0" w:space="0" w:color="auto"/>
                <w:right w:val="none" w:sz="0" w:space="0" w:color="auto"/>
              </w:divBdr>
            </w:div>
            <w:div w:id="293873603">
              <w:marLeft w:val="0"/>
              <w:marRight w:val="0"/>
              <w:marTop w:val="0"/>
              <w:marBottom w:val="0"/>
              <w:divBdr>
                <w:top w:val="none" w:sz="0" w:space="0" w:color="auto"/>
                <w:left w:val="none" w:sz="0" w:space="0" w:color="auto"/>
                <w:bottom w:val="none" w:sz="0" w:space="0" w:color="auto"/>
                <w:right w:val="none" w:sz="0" w:space="0" w:color="auto"/>
              </w:divBdr>
            </w:div>
            <w:div w:id="33972320">
              <w:marLeft w:val="0"/>
              <w:marRight w:val="0"/>
              <w:marTop w:val="0"/>
              <w:marBottom w:val="0"/>
              <w:divBdr>
                <w:top w:val="none" w:sz="0" w:space="0" w:color="auto"/>
                <w:left w:val="none" w:sz="0" w:space="0" w:color="auto"/>
                <w:bottom w:val="none" w:sz="0" w:space="0" w:color="auto"/>
                <w:right w:val="none" w:sz="0" w:space="0" w:color="auto"/>
              </w:divBdr>
            </w:div>
            <w:div w:id="1780682382">
              <w:marLeft w:val="0"/>
              <w:marRight w:val="0"/>
              <w:marTop w:val="0"/>
              <w:marBottom w:val="0"/>
              <w:divBdr>
                <w:top w:val="none" w:sz="0" w:space="0" w:color="auto"/>
                <w:left w:val="none" w:sz="0" w:space="0" w:color="auto"/>
                <w:bottom w:val="none" w:sz="0" w:space="0" w:color="auto"/>
                <w:right w:val="none" w:sz="0" w:space="0" w:color="auto"/>
              </w:divBdr>
            </w:div>
            <w:div w:id="1593589291">
              <w:marLeft w:val="0"/>
              <w:marRight w:val="0"/>
              <w:marTop w:val="0"/>
              <w:marBottom w:val="0"/>
              <w:divBdr>
                <w:top w:val="none" w:sz="0" w:space="0" w:color="auto"/>
                <w:left w:val="none" w:sz="0" w:space="0" w:color="auto"/>
                <w:bottom w:val="none" w:sz="0" w:space="0" w:color="auto"/>
                <w:right w:val="none" w:sz="0" w:space="0" w:color="auto"/>
              </w:divBdr>
            </w:div>
            <w:div w:id="238566035">
              <w:marLeft w:val="0"/>
              <w:marRight w:val="0"/>
              <w:marTop w:val="0"/>
              <w:marBottom w:val="0"/>
              <w:divBdr>
                <w:top w:val="none" w:sz="0" w:space="0" w:color="auto"/>
                <w:left w:val="none" w:sz="0" w:space="0" w:color="auto"/>
                <w:bottom w:val="none" w:sz="0" w:space="0" w:color="auto"/>
                <w:right w:val="none" w:sz="0" w:space="0" w:color="auto"/>
              </w:divBdr>
            </w:div>
            <w:div w:id="606353538">
              <w:marLeft w:val="0"/>
              <w:marRight w:val="0"/>
              <w:marTop w:val="0"/>
              <w:marBottom w:val="0"/>
              <w:divBdr>
                <w:top w:val="none" w:sz="0" w:space="0" w:color="auto"/>
                <w:left w:val="none" w:sz="0" w:space="0" w:color="auto"/>
                <w:bottom w:val="none" w:sz="0" w:space="0" w:color="auto"/>
                <w:right w:val="none" w:sz="0" w:space="0" w:color="auto"/>
              </w:divBdr>
            </w:div>
            <w:div w:id="1517118295">
              <w:marLeft w:val="0"/>
              <w:marRight w:val="0"/>
              <w:marTop w:val="0"/>
              <w:marBottom w:val="0"/>
              <w:divBdr>
                <w:top w:val="none" w:sz="0" w:space="0" w:color="auto"/>
                <w:left w:val="none" w:sz="0" w:space="0" w:color="auto"/>
                <w:bottom w:val="none" w:sz="0" w:space="0" w:color="auto"/>
                <w:right w:val="none" w:sz="0" w:space="0" w:color="auto"/>
              </w:divBdr>
            </w:div>
            <w:div w:id="921186132">
              <w:marLeft w:val="0"/>
              <w:marRight w:val="0"/>
              <w:marTop w:val="0"/>
              <w:marBottom w:val="0"/>
              <w:divBdr>
                <w:top w:val="none" w:sz="0" w:space="0" w:color="auto"/>
                <w:left w:val="none" w:sz="0" w:space="0" w:color="auto"/>
                <w:bottom w:val="none" w:sz="0" w:space="0" w:color="auto"/>
                <w:right w:val="none" w:sz="0" w:space="0" w:color="auto"/>
              </w:divBdr>
            </w:div>
            <w:div w:id="1195464591">
              <w:marLeft w:val="0"/>
              <w:marRight w:val="0"/>
              <w:marTop w:val="0"/>
              <w:marBottom w:val="0"/>
              <w:divBdr>
                <w:top w:val="none" w:sz="0" w:space="0" w:color="auto"/>
                <w:left w:val="none" w:sz="0" w:space="0" w:color="auto"/>
                <w:bottom w:val="none" w:sz="0" w:space="0" w:color="auto"/>
                <w:right w:val="none" w:sz="0" w:space="0" w:color="auto"/>
              </w:divBdr>
            </w:div>
            <w:div w:id="470947389">
              <w:marLeft w:val="0"/>
              <w:marRight w:val="0"/>
              <w:marTop w:val="0"/>
              <w:marBottom w:val="0"/>
              <w:divBdr>
                <w:top w:val="none" w:sz="0" w:space="0" w:color="auto"/>
                <w:left w:val="none" w:sz="0" w:space="0" w:color="auto"/>
                <w:bottom w:val="none" w:sz="0" w:space="0" w:color="auto"/>
                <w:right w:val="none" w:sz="0" w:space="0" w:color="auto"/>
              </w:divBdr>
            </w:div>
            <w:div w:id="926842757">
              <w:marLeft w:val="0"/>
              <w:marRight w:val="0"/>
              <w:marTop w:val="0"/>
              <w:marBottom w:val="0"/>
              <w:divBdr>
                <w:top w:val="none" w:sz="0" w:space="0" w:color="auto"/>
                <w:left w:val="none" w:sz="0" w:space="0" w:color="auto"/>
                <w:bottom w:val="none" w:sz="0" w:space="0" w:color="auto"/>
                <w:right w:val="none" w:sz="0" w:space="0" w:color="auto"/>
              </w:divBdr>
            </w:div>
            <w:div w:id="770979781">
              <w:marLeft w:val="0"/>
              <w:marRight w:val="0"/>
              <w:marTop w:val="0"/>
              <w:marBottom w:val="0"/>
              <w:divBdr>
                <w:top w:val="none" w:sz="0" w:space="0" w:color="auto"/>
                <w:left w:val="none" w:sz="0" w:space="0" w:color="auto"/>
                <w:bottom w:val="none" w:sz="0" w:space="0" w:color="auto"/>
                <w:right w:val="none" w:sz="0" w:space="0" w:color="auto"/>
              </w:divBdr>
            </w:div>
            <w:div w:id="341707579">
              <w:marLeft w:val="0"/>
              <w:marRight w:val="0"/>
              <w:marTop w:val="0"/>
              <w:marBottom w:val="0"/>
              <w:divBdr>
                <w:top w:val="none" w:sz="0" w:space="0" w:color="auto"/>
                <w:left w:val="none" w:sz="0" w:space="0" w:color="auto"/>
                <w:bottom w:val="none" w:sz="0" w:space="0" w:color="auto"/>
                <w:right w:val="none" w:sz="0" w:space="0" w:color="auto"/>
              </w:divBdr>
            </w:div>
            <w:div w:id="1546065711">
              <w:marLeft w:val="0"/>
              <w:marRight w:val="0"/>
              <w:marTop w:val="0"/>
              <w:marBottom w:val="0"/>
              <w:divBdr>
                <w:top w:val="none" w:sz="0" w:space="0" w:color="auto"/>
                <w:left w:val="none" w:sz="0" w:space="0" w:color="auto"/>
                <w:bottom w:val="none" w:sz="0" w:space="0" w:color="auto"/>
                <w:right w:val="none" w:sz="0" w:space="0" w:color="auto"/>
              </w:divBdr>
            </w:div>
            <w:div w:id="2089306878">
              <w:marLeft w:val="0"/>
              <w:marRight w:val="0"/>
              <w:marTop w:val="0"/>
              <w:marBottom w:val="0"/>
              <w:divBdr>
                <w:top w:val="none" w:sz="0" w:space="0" w:color="auto"/>
                <w:left w:val="none" w:sz="0" w:space="0" w:color="auto"/>
                <w:bottom w:val="none" w:sz="0" w:space="0" w:color="auto"/>
                <w:right w:val="none" w:sz="0" w:space="0" w:color="auto"/>
              </w:divBdr>
            </w:div>
            <w:div w:id="394008002">
              <w:marLeft w:val="0"/>
              <w:marRight w:val="0"/>
              <w:marTop w:val="0"/>
              <w:marBottom w:val="0"/>
              <w:divBdr>
                <w:top w:val="none" w:sz="0" w:space="0" w:color="auto"/>
                <w:left w:val="none" w:sz="0" w:space="0" w:color="auto"/>
                <w:bottom w:val="none" w:sz="0" w:space="0" w:color="auto"/>
                <w:right w:val="none" w:sz="0" w:space="0" w:color="auto"/>
              </w:divBdr>
            </w:div>
            <w:div w:id="879511559">
              <w:marLeft w:val="0"/>
              <w:marRight w:val="0"/>
              <w:marTop w:val="0"/>
              <w:marBottom w:val="0"/>
              <w:divBdr>
                <w:top w:val="none" w:sz="0" w:space="0" w:color="auto"/>
                <w:left w:val="none" w:sz="0" w:space="0" w:color="auto"/>
                <w:bottom w:val="none" w:sz="0" w:space="0" w:color="auto"/>
                <w:right w:val="none" w:sz="0" w:space="0" w:color="auto"/>
              </w:divBdr>
            </w:div>
            <w:div w:id="1677267689">
              <w:marLeft w:val="0"/>
              <w:marRight w:val="0"/>
              <w:marTop w:val="0"/>
              <w:marBottom w:val="0"/>
              <w:divBdr>
                <w:top w:val="none" w:sz="0" w:space="0" w:color="auto"/>
                <w:left w:val="none" w:sz="0" w:space="0" w:color="auto"/>
                <w:bottom w:val="none" w:sz="0" w:space="0" w:color="auto"/>
                <w:right w:val="none" w:sz="0" w:space="0" w:color="auto"/>
              </w:divBdr>
            </w:div>
            <w:div w:id="210310340">
              <w:marLeft w:val="0"/>
              <w:marRight w:val="0"/>
              <w:marTop w:val="0"/>
              <w:marBottom w:val="0"/>
              <w:divBdr>
                <w:top w:val="none" w:sz="0" w:space="0" w:color="auto"/>
                <w:left w:val="none" w:sz="0" w:space="0" w:color="auto"/>
                <w:bottom w:val="none" w:sz="0" w:space="0" w:color="auto"/>
                <w:right w:val="none" w:sz="0" w:space="0" w:color="auto"/>
              </w:divBdr>
            </w:div>
            <w:div w:id="855075210">
              <w:marLeft w:val="0"/>
              <w:marRight w:val="0"/>
              <w:marTop w:val="0"/>
              <w:marBottom w:val="0"/>
              <w:divBdr>
                <w:top w:val="none" w:sz="0" w:space="0" w:color="auto"/>
                <w:left w:val="none" w:sz="0" w:space="0" w:color="auto"/>
                <w:bottom w:val="none" w:sz="0" w:space="0" w:color="auto"/>
                <w:right w:val="none" w:sz="0" w:space="0" w:color="auto"/>
              </w:divBdr>
            </w:div>
            <w:div w:id="193731930">
              <w:marLeft w:val="0"/>
              <w:marRight w:val="0"/>
              <w:marTop w:val="0"/>
              <w:marBottom w:val="0"/>
              <w:divBdr>
                <w:top w:val="none" w:sz="0" w:space="0" w:color="auto"/>
                <w:left w:val="none" w:sz="0" w:space="0" w:color="auto"/>
                <w:bottom w:val="none" w:sz="0" w:space="0" w:color="auto"/>
                <w:right w:val="none" w:sz="0" w:space="0" w:color="auto"/>
              </w:divBdr>
            </w:div>
            <w:div w:id="662785301">
              <w:marLeft w:val="0"/>
              <w:marRight w:val="0"/>
              <w:marTop w:val="0"/>
              <w:marBottom w:val="0"/>
              <w:divBdr>
                <w:top w:val="none" w:sz="0" w:space="0" w:color="auto"/>
                <w:left w:val="none" w:sz="0" w:space="0" w:color="auto"/>
                <w:bottom w:val="none" w:sz="0" w:space="0" w:color="auto"/>
                <w:right w:val="none" w:sz="0" w:space="0" w:color="auto"/>
              </w:divBdr>
            </w:div>
            <w:div w:id="1214728745">
              <w:marLeft w:val="0"/>
              <w:marRight w:val="0"/>
              <w:marTop w:val="0"/>
              <w:marBottom w:val="0"/>
              <w:divBdr>
                <w:top w:val="none" w:sz="0" w:space="0" w:color="auto"/>
                <w:left w:val="none" w:sz="0" w:space="0" w:color="auto"/>
                <w:bottom w:val="none" w:sz="0" w:space="0" w:color="auto"/>
                <w:right w:val="none" w:sz="0" w:space="0" w:color="auto"/>
              </w:divBdr>
            </w:div>
            <w:div w:id="582762414">
              <w:marLeft w:val="0"/>
              <w:marRight w:val="0"/>
              <w:marTop w:val="0"/>
              <w:marBottom w:val="0"/>
              <w:divBdr>
                <w:top w:val="none" w:sz="0" w:space="0" w:color="auto"/>
                <w:left w:val="none" w:sz="0" w:space="0" w:color="auto"/>
                <w:bottom w:val="none" w:sz="0" w:space="0" w:color="auto"/>
                <w:right w:val="none" w:sz="0" w:space="0" w:color="auto"/>
              </w:divBdr>
            </w:div>
            <w:div w:id="352145733">
              <w:marLeft w:val="0"/>
              <w:marRight w:val="0"/>
              <w:marTop w:val="0"/>
              <w:marBottom w:val="0"/>
              <w:divBdr>
                <w:top w:val="none" w:sz="0" w:space="0" w:color="auto"/>
                <w:left w:val="none" w:sz="0" w:space="0" w:color="auto"/>
                <w:bottom w:val="none" w:sz="0" w:space="0" w:color="auto"/>
                <w:right w:val="none" w:sz="0" w:space="0" w:color="auto"/>
              </w:divBdr>
            </w:div>
            <w:div w:id="1524635508">
              <w:marLeft w:val="0"/>
              <w:marRight w:val="0"/>
              <w:marTop w:val="0"/>
              <w:marBottom w:val="0"/>
              <w:divBdr>
                <w:top w:val="none" w:sz="0" w:space="0" w:color="auto"/>
                <w:left w:val="none" w:sz="0" w:space="0" w:color="auto"/>
                <w:bottom w:val="none" w:sz="0" w:space="0" w:color="auto"/>
                <w:right w:val="none" w:sz="0" w:space="0" w:color="auto"/>
              </w:divBdr>
            </w:div>
            <w:div w:id="1143698382">
              <w:marLeft w:val="0"/>
              <w:marRight w:val="0"/>
              <w:marTop w:val="0"/>
              <w:marBottom w:val="0"/>
              <w:divBdr>
                <w:top w:val="none" w:sz="0" w:space="0" w:color="auto"/>
                <w:left w:val="none" w:sz="0" w:space="0" w:color="auto"/>
                <w:bottom w:val="none" w:sz="0" w:space="0" w:color="auto"/>
                <w:right w:val="none" w:sz="0" w:space="0" w:color="auto"/>
              </w:divBdr>
            </w:div>
            <w:div w:id="1419593114">
              <w:marLeft w:val="0"/>
              <w:marRight w:val="0"/>
              <w:marTop w:val="0"/>
              <w:marBottom w:val="0"/>
              <w:divBdr>
                <w:top w:val="none" w:sz="0" w:space="0" w:color="auto"/>
                <w:left w:val="none" w:sz="0" w:space="0" w:color="auto"/>
                <w:bottom w:val="none" w:sz="0" w:space="0" w:color="auto"/>
                <w:right w:val="none" w:sz="0" w:space="0" w:color="auto"/>
              </w:divBdr>
            </w:div>
            <w:div w:id="1343170134">
              <w:marLeft w:val="0"/>
              <w:marRight w:val="0"/>
              <w:marTop w:val="0"/>
              <w:marBottom w:val="0"/>
              <w:divBdr>
                <w:top w:val="none" w:sz="0" w:space="0" w:color="auto"/>
                <w:left w:val="none" w:sz="0" w:space="0" w:color="auto"/>
                <w:bottom w:val="none" w:sz="0" w:space="0" w:color="auto"/>
                <w:right w:val="none" w:sz="0" w:space="0" w:color="auto"/>
              </w:divBdr>
            </w:div>
            <w:div w:id="1442799112">
              <w:marLeft w:val="0"/>
              <w:marRight w:val="0"/>
              <w:marTop w:val="0"/>
              <w:marBottom w:val="0"/>
              <w:divBdr>
                <w:top w:val="none" w:sz="0" w:space="0" w:color="auto"/>
                <w:left w:val="none" w:sz="0" w:space="0" w:color="auto"/>
                <w:bottom w:val="none" w:sz="0" w:space="0" w:color="auto"/>
                <w:right w:val="none" w:sz="0" w:space="0" w:color="auto"/>
              </w:divBdr>
            </w:div>
            <w:div w:id="226184967">
              <w:marLeft w:val="0"/>
              <w:marRight w:val="0"/>
              <w:marTop w:val="0"/>
              <w:marBottom w:val="0"/>
              <w:divBdr>
                <w:top w:val="none" w:sz="0" w:space="0" w:color="auto"/>
                <w:left w:val="none" w:sz="0" w:space="0" w:color="auto"/>
                <w:bottom w:val="none" w:sz="0" w:space="0" w:color="auto"/>
                <w:right w:val="none" w:sz="0" w:space="0" w:color="auto"/>
              </w:divBdr>
            </w:div>
            <w:div w:id="1861816582">
              <w:marLeft w:val="0"/>
              <w:marRight w:val="0"/>
              <w:marTop w:val="0"/>
              <w:marBottom w:val="0"/>
              <w:divBdr>
                <w:top w:val="none" w:sz="0" w:space="0" w:color="auto"/>
                <w:left w:val="none" w:sz="0" w:space="0" w:color="auto"/>
                <w:bottom w:val="none" w:sz="0" w:space="0" w:color="auto"/>
                <w:right w:val="none" w:sz="0" w:space="0" w:color="auto"/>
              </w:divBdr>
            </w:div>
            <w:div w:id="667830074">
              <w:marLeft w:val="0"/>
              <w:marRight w:val="0"/>
              <w:marTop w:val="0"/>
              <w:marBottom w:val="0"/>
              <w:divBdr>
                <w:top w:val="none" w:sz="0" w:space="0" w:color="auto"/>
                <w:left w:val="none" w:sz="0" w:space="0" w:color="auto"/>
                <w:bottom w:val="none" w:sz="0" w:space="0" w:color="auto"/>
                <w:right w:val="none" w:sz="0" w:space="0" w:color="auto"/>
              </w:divBdr>
            </w:div>
            <w:div w:id="278611016">
              <w:marLeft w:val="0"/>
              <w:marRight w:val="0"/>
              <w:marTop w:val="0"/>
              <w:marBottom w:val="0"/>
              <w:divBdr>
                <w:top w:val="none" w:sz="0" w:space="0" w:color="auto"/>
                <w:left w:val="none" w:sz="0" w:space="0" w:color="auto"/>
                <w:bottom w:val="none" w:sz="0" w:space="0" w:color="auto"/>
                <w:right w:val="none" w:sz="0" w:space="0" w:color="auto"/>
              </w:divBdr>
            </w:div>
            <w:div w:id="700785386">
              <w:marLeft w:val="0"/>
              <w:marRight w:val="0"/>
              <w:marTop w:val="0"/>
              <w:marBottom w:val="0"/>
              <w:divBdr>
                <w:top w:val="none" w:sz="0" w:space="0" w:color="auto"/>
                <w:left w:val="none" w:sz="0" w:space="0" w:color="auto"/>
                <w:bottom w:val="none" w:sz="0" w:space="0" w:color="auto"/>
                <w:right w:val="none" w:sz="0" w:space="0" w:color="auto"/>
              </w:divBdr>
            </w:div>
            <w:div w:id="149710417">
              <w:marLeft w:val="0"/>
              <w:marRight w:val="0"/>
              <w:marTop w:val="0"/>
              <w:marBottom w:val="0"/>
              <w:divBdr>
                <w:top w:val="none" w:sz="0" w:space="0" w:color="auto"/>
                <w:left w:val="none" w:sz="0" w:space="0" w:color="auto"/>
                <w:bottom w:val="none" w:sz="0" w:space="0" w:color="auto"/>
                <w:right w:val="none" w:sz="0" w:space="0" w:color="auto"/>
              </w:divBdr>
            </w:div>
            <w:div w:id="1256938661">
              <w:marLeft w:val="0"/>
              <w:marRight w:val="0"/>
              <w:marTop w:val="0"/>
              <w:marBottom w:val="0"/>
              <w:divBdr>
                <w:top w:val="none" w:sz="0" w:space="0" w:color="auto"/>
                <w:left w:val="none" w:sz="0" w:space="0" w:color="auto"/>
                <w:bottom w:val="none" w:sz="0" w:space="0" w:color="auto"/>
                <w:right w:val="none" w:sz="0" w:space="0" w:color="auto"/>
              </w:divBdr>
            </w:div>
            <w:div w:id="1074474838">
              <w:marLeft w:val="0"/>
              <w:marRight w:val="0"/>
              <w:marTop w:val="0"/>
              <w:marBottom w:val="0"/>
              <w:divBdr>
                <w:top w:val="none" w:sz="0" w:space="0" w:color="auto"/>
                <w:left w:val="none" w:sz="0" w:space="0" w:color="auto"/>
                <w:bottom w:val="none" w:sz="0" w:space="0" w:color="auto"/>
                <w:right w:val="none" w:sz="0" w:space="0" w:color="auto"/>
              </w:divBdr>
            </w:div>
            <w:div w:id="416950417">
              <w:marLeft w:val="0"/>
              <w:marRight w:val="0"/>
              <w:marTop w:val="0"/>
              <w:marBottom w:val="0"/>
              <w:divBdr>
                <w:top w:val="none" w:sz="0" w:space="0" w:color="auto"/>
                <w:left w:val="none" w:sz="0" w:space="0" w:color="auto"/>
                <w:bottom w:val="none" w:sz="0" w:space="0" w:color="auto"/>
                <w:right w:val="none" w:sz="0" w:space="0" w:color="auto"/>
              </w:divBdr>
            </w:div>
            <w:div w:id="1513179601">
              <w:marLeft w:val="0"/>
              <w:marRight w:val="0"/>
              <w:marTop w:val="0"/>
              <w:marBottom w:val="0"/>
              <w:divBdr>
                <w:top w:val="none" w:sz="0" w:space="0" w:color="auto"/>
                <w:left w:val="none" w:sz="0" w:space="0" w:color="auto"/>
                <w:bottom w:val="none" w:sz="0" w:space="0" w:color="auto"/>
                <w:right w:val="none" w:sz="0" w:space="0" w:color="auto"/>
              </w:divBdr>
            </w:div>
            <w:div w:id="1735544816">
              <w:marLeft w:val="0"/>
              <w:marRight w:val="0"/>
              <w:marTop w:val="0"/>
              <w:marBottom w:val="0"/>
              <w:divBdr>
                <w:top w:val="none" w:sz="0" w:space="0" w:color="auto"/>
                <w:left w:val="none" w:sz="0" w:space="0" w:color="auto"/>
                <w:bottom w:val="none" w:sz="0" w:space="0" w:color="auto"/>
                <w:right w:val="none" w:sz="0" w:space="0" w:color="auto"/>
              </w:divBdr>
            </w:div>
            <w:div w:id="1184367942">
              <w:marLeft w:val="0"/>
              <w:marRight w:val="0"/>
              <w:marTop w:val="0"/>
              <w:marBottom w:val="0"/>
              <w:divBdr>
                <w:top w:val="none" w:sz="0" w:space="0" w:color="auto"/>
                <w:left w:val="none" w:sz="0" w:space="0" w:color="auto"/>
                <w:bottom w:val="none" w:sz="0" w:space="0" w:color="auto"/>
                <w:right w:val="none" w:sz="0" w:space="0" w:color="auto"/>
              </w:divBdr>
            </w:div>
            <w:div w:id="1485048276">
              <w:marLeft w:val="0"/>
              <w:marRight w:val="0"/>
              <w:marTop w:val="0"/>
              <w:marBottom w:val="0"/>
              <w:divBdr>
                <w:top w:val="none" w:sz="0" w:space="0" w:color="auto"/>
                <w:left w:val="none" w:sz="0" w:space="0" w:color="auto"/>
                <w:bottom w:val="none" w:sz="0" w:space="0" w:color="auto"/>
                <w:right w:val="none" w:sz="0" w:space="0" w:color="auto"/>
              </w:divBdr>
            </w:div>
            <w:div w:id="302585059">
              <w:marLeft w:val="0"/>
              <w:marRight w:val="0"/>
              <w:marTop w:val="0"/>
              <w:marBottom w:val="0"/>
              <w:divBdr>
                <w:top w:val="none" w:sz="0" w:space="0" w:color="auto"/>
                <w:left w:val="none" w:sz="0" w:space="0" w:color="auto"/>
                <w:bottom w:val="none" w:sz="0" w:space="0" w:color="auto"/>
                <w:right w:val="none" w:sz="0" w:space="0" w:color="auto"/>
              </w:divBdr>
            </w:div>
            <w:div w:id="1281375877">
              <w:marLeft w:val="0"/>
              <w:marRight w:val="0"/>
              <w:marTop w:val="0"/>
              <w:marBottom w:val="0"/>
              <w:divBdr>
                <w:top w:val="none" w:sz="0" w:space="0" w:color="auto"/>
                <w:left w:val="none" w:sz="0" w:space="0" w:color="auto"/>
                <w:bottom w:val="none" w:sz="0" w:space="0" w:color="auto"/>
                <w:right w:val="none" w:sz="0" w:space="0" w:color="auto"/>
              </w:divBdr>
            </w:div>
            <w:div w:id="426855325">
              <w:marLeft w:val="0"/>
              <w:marRight w:val="0"/>
              <w:marTop w:val="0"/>
              <w:marBottom w:val="0"/>
              <w:divBdr>
                <w:top w:val="none" w:sz="0" w:space="0" w:color="auto"/>
                <w:left w:val="none" w:sz="0" w:space="0" w:color="auto"/>
                <w:bottom w:val="none" w:sz="0" w:space="0" w:color="auto"/>
                <w:right w:val="none" w:sz="0" w:space="0" w:color="auto"/>
              </w:divBdr>
            </w:div>
            <w:div w:id="1962304618">
              <w:marLeft w:val="0"/>
              <w:marRight w:val="0"/>
              <w:marTop w:val="0"/>
              <w:marBottom w:val="0"/>
              <w:divBdr>
                <w:top w:val="none" w:sz="0" w:space="0" w:color="auto"/>
                <w:left w:val="none" w:sz="0" w:space="0" w:color="auto"/>
                <w:bottom w:val="none" w:sz="0" w:space="0" w:color="auto"/>
                <w:right w:val="none" w:sz="0" w:space="0" w:color="auto"/>
              </w:divBdr>
            </w:div>
            <w:div w:id="1696155185">
              <w:marLeft w:val="0"/>
              <w:marRight w:val="0"/>
              <w:marTop w:val="0"/>
              <w:marBottom w:val="0"/>
              <w:divBdr>
                <w:top w:val="none" w:sz="0" w:space="0" w:color="auto"/>
                <w:left w:val="none" w:sz="0" w:space="0" w:color="auto"/>
                <w:bottom w:val="none" w:sz="0" w:space="0" w:color="auto"/>
                <w:right w:val="none" w:sz="0" w:space="0" w:color="auto"/>
              </w:divBdr>
            </w:div>
            <w:div w:id="1642346329">
              <w:marLeft w:val="0"/>
              <w:marRight w:val="0"/>
              <w:marTop w:val="0"/>
              <w:marBottom w:val="0"/>
              <w:divBdr>
                <w:top w:val="none" w:sz="0" w:space="0" w:color="auto"/>
                <w:left w:val="none" w:sz="0" w:space="0" w:color="auto"/>
                <w:bottom w:val="none" w:sz="0" w:space="0" w:color="auto"/>
                <w:right w:val="none" w:sz="0" w:space="0" w:color="auto"/>
              </w:divBdr>
            </w:div>
            <w:div w:id="2067678344">
              <w:marLeft w:val="0"/>
              <w:marRight w:val="0"/>
              <w:marTop w:val="0"/>
              <w:marBottom w:val="0"/>
              <w:divBdr>
                <w:top w:val="none" w:sz="0" w:space="0" w:color="auto"/>
                <w:left w:val="none" w:sz="0" w:space="0" w:color="auto"/>
                <w:bottom w:val="none" w:sz="0" w:space="0" w:color="auto"/>
                <w:right w:val="none" w:sz="0" w:space="0" w:color="auto"/>
              </w:divBdr>
            </w:div>
            <w:div w:id="664357469">
              <w:marLeft w:val="0"/>
              <w:marRight w:val="0"/>
              <w:marTop w:val="0"/>
              <w:marBottom w:val="0"/>
              <w:divBdr>
                <w:top w:val="none" w:sz="0" w:space="0" w:color="auto"/>
                <w:left w:val="none" w:sz="0" w:space="0" w:color="auto"/>
                <w:bottom w:val="none" w:sz="0" w:space="0" w:color="auto"/>
                <w:right w:val="none" w:sz="0" w:space="0" w:color="auto"/>
              </w:divBdr>
            </w:div>
            <w:div w:id="1599168351">
              <w:marLeft w:val="0"/>
              <w:marRight w:val="0"/>
              <w:marTop w:val="0"/>
              <w:marBottom w:val="0"/>
              <w:divBdr>
                <w:top w:val="none" w:sz="0" w:space="0" w:color="auto"/>
                <w:left w:val="none" w:sz="0" w:space="0" w:color="auto"/>
                <w:bottom w:val="none" w:sz="0" w:space="0" w:color="auto"/>
                <w:right w:val="none" w:sz="0" w:space="0" w:color="auto"/>
              </w:divBdr>
            </w:div>
            <w:div w:id="1640109457">
              <w:marLeft w:val="0"/>
              <w:marRight w:val="0"/>
              <w:marTop w:val="0"/>
              <w:marBottom w:val="0"/>
              <w:divBdr>
                <w:top w:val="none" w:sz="0" w:space="0" w:color="auto"/>
                <w:left w:val="none" w:sz="0" w:space="0" w:color="auto"/>
                <w:bottom w:val="none" w:sz="0" w:space="0" w:color="auto"/>
                <w:right w:val="none" w:sz="0" w:space="0" w:color="auto"/>
              </w:divBdr>
            </w:div>
            <w:div w:id="1601332259">
              <w:marLeft w:val="0"/>
              <w:marRight w:val="0"/>
              <w:marTop w:val="0"/>
              <w:marBottom w:val="0"/>
              <w:divBdr>
                <w:top w:val="none" w:sz="0" w:space="0" w:color="auto"/>
                <w:left w:val="none" w:sz="0" w:space="0" w:color="auto"/>
                <w:bottom w:val="none" w:sz="0" w:space="0" w:color="auto"/>
                <w:right w:val="none" w:sz="0" w:space="0" w:color="auto"/>
              </w:divBdr>
            </w:div>
            <w:div w:id="835460319">
              <w:marLeft w:val="0"/>
              <w:marRight w:val="0"/>
              <w:marTop w:val="0"/>
              <w:marBottom w:val="0"/>
              <w:divBdr>
                <w:top w:val="none" w:sz="0" w:space="0" w:color="auto"/>
                <w:left w:val="none" w:sz="0" w:space="0" w:color="auto"/>
                <w:bottom w:val="none" w:sz="0" w:space="0" w:color="auto"/>
                <w:right w:val="none" w:sz="0" w:space="0" w:color="auto"/>
              </w:divBdr>
            </w:div>
            <w:div w:id="404883108">
              <w:marLeft w:val="0"/>
              <w:marRight w:val="0"/>
              <w:marTop w:val="0"/>
              <w:marBottom w:val="0"/>
              <w:divBdr>
                <w:top w:val="none" w:sz="0" w:space="0" w:color="auto"/>
                <w:left w:val="none" w:sz="0" w:space="0" w:color="auto"/>
                <w:bottom w:val="none" w:sz="0" w:space="0" w:color="auto"/>
                <w:right w:val="none" w:sz="0" w:space="0" w:color="auto"/>
              </w:divBdr>
            </w:div>
            <w:div w:id="1421607944">
              <w:marLeft w:val="0"/>
              <w:marRight w:val="0"/>
              <w:marTop w:val="0"/>
              <w:marBottom w:val="0"/>
              <w:divBdr>
                <w:top w:val="none" w:sz="0" w:space="0" w:color="auto"/>
                <w:left w:val="none" w:sz="0" w:space="0" w:color="auto"/>
                <w:bottom w:val="none" w:sz="0" w:space="0" w:color="auto"/>
                <w:right w:val="none" w:sz="0" w:space="0" w:color="auto"/>
              </w:divBdr>
            </w:div>
            <w:div w:id="655569730">
              <w:marLeft w:val="0"/>
              <w:marRight w:val="0"/>
              <w:marTop w:val="0"/>
              <w:marBottom w:val="0"/>
              <w:divBdr>
                <w:top w:val="none" w:sz="0" w:space="0" w:color="auto"/>
                <w:left w:val="none" w:sz="0" w:space="0" w:color="auto"/>
                <w:bottom w:val="none" w:sz="0" w:space="0" w:color="auto"/>
                <w:right w:val="none" w:sz="0" w:space="0" w:color="auto"/>
              </w:divBdr>
            </w:div>
            <w:div w:id="20870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248">
      <w:bodyDiv w:val="1"/>
      <w:marLeft w:val="0"/>
      <w:marRight w:val="0"/>
      <w:marTop w:val="0"/>
      <w:marBottom w:val="0"/>
      <w:divBdr>
        <w:top w:val="none" w:sz="0" w:space="0" w:color="auto"/>
        <w:left w:val="none" w:sz="0" w:space="0" w:color="auto"/>
        <w:bottom w:val="none" w:sz="0" w:space="0" w:color="auto"/>
        <w:right w:val="none" w:sz="0" w:space="0" w:color="auto"/>
      </w:divBdr>
    </w:div>
    <w:div w:id="476075600">
      <w:bodyDiv w:val="1"/>
      <w:marLeft w:val="0"/>
      <w:marRight w:val="0"/>
      <w:marTop w:val="0"/>
      <w:marBottom w:val="0"/>
      <w:divBdr>
        <w:top w:val="none" w:sz="0" w:space="0" w:color="auto"/>
        <w:left w:val="none" w:sz="0" w:space="0" w:color="auto"/>
        <w:bottom w:val="none" w:sz="0" w:space="0" w:color="auto"/>
        <w:right w:val="none" w:sz="0" w:space="0" w:color="auto"/>
      </w:divBdr>
      <w:divsChild>
        <w:div w:id="1665086138">
          <w:marLeft w:val="0"/>
          <w:marRight w:val="0"/>
          <w:marTop w:val="0"/>
          <w:marBottom w:val="0"/>
          <w:divBdr>
            <w:top w:val="none" w:sz="0" w:space="0" w:color="auto"/>
            <w:left w:val="none" w:sz="0" w:space="0" w:color="auto"/>
            <w:bottom w:val="none" w:sz="0" w:space="0" w:color="auto"/>
            <w:right w:val="none" w:sz="0" w:space="0" w:color="auto"/>
          </w:divBdr>
          <w:divsChild>
            <w:div w:id="224724663">
              <w:marLeft w:val="0"/>
              <w:marRight w:val="0"/>
              <w:marTop w:val="0"/>
              <w:marBottom w:val="0"/>
              <w:divBdr>
                <w:top w:val="none" w:sz="0" w:space="0" w:color="auto"/>
                <w:left w:val="none" w:sz="0" w:space="0" w:color="auto"/>
                <w:bottom w:val="none" w:sz="0" w:space="0" w:color="auto"/>
                <w:right w:val="none" w:sz="0" w:space="0" w:color="auto"/>
              </w:divBdr>
            </w:div>
            <w:div w:id="901217701">
              <w:marLeft w:val="0"/>
              <w:marRight w:val="0"/>
              <w:marTop w:val="0"/>
              <w:marBottom w:val="0"/>
              <w:divBdr>
                <w:top w:val="none" w:sz="0" w:space="0" w:color="auto"/>
                <w:left w:val="none" w:sz="0" w:space="0" w:color="auto"/>
                <w:bottom w:val="none" w:sz="0" w:space="0" w:color="auto"/>
                <w:right w:val="none" w:sz="0" w:space="0" w:color="auto"/>
              </w:divBdr>
            </w:div>
            <w:div w:id="1427074807">
              <w:marLeft w:val="0"/>
              <w:marRight w:val="0"/>
              <w:marTop w:val="0"/>
              <w:marBottom w:val="0"/>
              <w:divBdr>
                <w:top w:val="none" w:sz="0" w:space="0" w:color="auto"/>
                <w:left w:val="none" w:sz="0" w:space="0" w:color="auto"/>
                <w:bottom w:val="none" w:sz="0" w:space="0" w:color="auto"/>
                <w:right w:val="none" w:sz="0" w:space="0" w:color="auto"/>
              </w:divBdr>
            </w:div>
            <w:div w:id="699622324">
              <w:marLeft w:val="0"/>
              <w:marRight w:val="0"/>
              <w:marTop w:val="0"/>
              <w:marBottom w:val="0"/>
              <w:divBdr>
                <w:top w:val="none" w:sz="0" w:space="0" w:color="auto"/>
                <w:left w:val="none" w:sz="0" w:space="0" w:color="auto"/>
                <w:bottom w:val="none" w:sz="0" w:space="0" w:color="auto"/>
                <w:right w:val="none" w:sz="0" w:space="0" w:color="auto"/>
              </w:divBdr>
            </w:div>
            <w:div w:id="536234235">
              <w:marLeft w:val="0"/>
              <w:marRight w:val="0"/>
              <w:marTop w:val="0"/>
              <w:marBottom w:val="0"/>
              <w:divBdr>
                <w:top w:val="none" w:sz="0" w:space="0" w:color="auto"/>
                <w:left w:val="none" w:sz="0" w:space="0" w:color="auto"/>
                <w:bottom w:val="none" w:sz="0" w:space="0" w:color="auto"/>
                <w:right w:val="none" w:sz="0" w:space="0" w:color="auto"/>
              </w:divBdr>
            </w:div>
            <w:div w:id="1919707535">
              <w:marLeft w:val="0"/>
              <w:marRight w:val="0"/>
              <w:marTop w:val="0"/>
              <w:marBottom w:val="0"/>
              <w:divBdr>
                <w:top w:val="none" w:sz="0" w:space="0" w:color="auto"/>
                <w:left w:val="none" w:sz="0" w:space="0" w:color="auto"/>
                <w:bottom w:val="none" w:sz="0" w:space="0" w:color="auto"/>
                <w:right w:val="none" w:sz="0" w:space="0" w:color="auto"/>
              </w:divBdr>
            </w:div>
            <w:div w:id="679623300">
              <w:marLeft w:val="0"/>
              <w:marRight w:val="0"/>
              <w:marTop w:val="0"/>
              <w:marBottom w:val="0"/>
              <w:divBdr>
                <w:top w:val="none" w:sz="0" w:space="0" w:color="auto"/>
                <w:left w:val="none" w:sz="0" w:space="0" w:color="auto"/>
                <w:bottom w:val="none" w:sz="0" w:space="0" w:color="auto"/>
                <w:right w:val="none" w:sz="0" w:space="0" w:color="auto"/>
              </w:divBdr>
            </w:div>
            <w:div w:id="1700276967">
              <w:marLeft w:val="0"/>
              <w:marRight w:val="0"/>
              <w:marTop w:val="0"/>
              <w:marBottom w:val="0"/>
              <w:divBdr>
                <w:top w:val="none" w:sz="0" w:space="0" w:color="auto"/>
                <w:left w:val="none" w:sz="0" w:space="0" w:color="auto"/>
                <w:bottom w:val="none" w:sz="0" w:space="0" w:color="auto"/>
                <w:right w:val="none" w:sz="0" w:space="0" w:color="auto"/>
              </w:divBdr>
            </w:div>
            <w:div w:id="88549362">
              <w:marLeft w:val="0"/>
              <w:marRight w:val="0"/>
              <w:marTop w:val="0"/>
              <w:marBottom w:val="0"/>
              <w:divBdr>
                <w:top w:val="none" w:sz="0" w:space="0" w:color="auto"/>
                <w:left w:val="none" w:sz="0" w:space="0" w:color="auto"/>
                <w:bottom w:val="none" w:sz="0" w:space="0" w:color="auto"/>
                <w:right w:val="none" w:sz="0" w:space="0" w:color="auto"/>
              </w:divBdr>
            </w:div>
            <w:div w:id="2074502026">
              <w:marLeft w:val="0"/>
              <w:marRight w:val="0"/>
              <w:marTop w:val="0"/>
              <w:marBottom w:val="0"/>
              <w:divBdr>
                <w:top w:val="none" w:sz="0" w:space="0" w:color="auto"/>
                <w:left w:val="none" w:sz="0" w:space="0" w:color="auto"/>
                <w:bottom w:val="none" w:sz="0" w:space="0" w:color="auto"/>
                <w:right w:val="none" w:sz="0" w:space="0" w:color="auto"/>
              </w:divBdr>
            </w:div>
            <w:div w:id="1439061222">
              <w:marLeft w:val="0"/>
              <w:marRight w:val="0"/>
              <w:marTop w:val="0"/>
              <w:marBottom w:val="0"/>
              <w:divBdr>
                <w:top w:val="none" w:sz="0" w:space="0" w:color="auto"/>
                <w:left w:val="none" w:sz="0" w:space="0" w:color="auto"/>
                <w:bottom w:val="none" w:sz="0" w:space="0" w:color="auto"/>
                <w:right w:val="none" w:sz="0" w:space="0" w:color="auto"/>
              </w:divBdr>
            </w:div>
            <w:div w:id="711225715">
              <w:marLeft w:val="0"/>
              <w:marRight w:val="0"/>
              <w:marTop w:val="0"/>
              <w:marBottom w:val="0"/>
              <w:divBdr>
                <w:top w:val="none" w:sz="0" w:space="0" w:color="auto"/>
                <w:left w:val="none" w:sz="0" w:space="0" w:color="auto"/>
                <w:bottom w:val="none" w:sz="0" w:space="0" w:color="auto"/>
                <w:right w:val="none" w:sz="0" w:space="0" w:color="auto"/>
              </w:divBdr>
            </w:div>
            <w:div w:id="2069649992">
              <w:marLeft w:val="0"/>
              <w:marRight w:val="0"/>
              <w:marTop w:val="0"/>
              <w:marBottom w:val="0"/>
              <w:divBdr>
                <w:top w:val="none" w:sz="0" w:space="0" w:color="auto"/>
                <w:left w:val="none" w:sz="0" w:space="0" w:color="auto"/>
                <w:bottom w:val="none" w:sz="0" w:space="0" w:color="auto"/>
                <w:right w:val="none" w:sz="0" w:space="0" w:color="auto"/>
              </w:divBdr>
            </w:div>
            <w:div w:id="409665546">
              <w:marLeft w:val="0"/>
              <w:marRight w:val="0"/>
              <w:marTop w:val="0"/>
              <w:marBottom w:val="0"/>
              <w:divBdr>
                <w:top w:val="none" w:sz="0" w:space="0" w:color="auto"/>
                <w:left w:val="none" w:sz="0" w:space="0" w:color="auto"/>
                <w:bottom w:val="none" w:sz="0" w:space="0" w:color="auto"/>
                <w:right w:val="none" w:sz="0" w:space="0" w:color="auto"/>
              </w:divBdr>
            </w:div>
            <w:div w:id="402220408">
              <w:marLeft w:val="0"/>
              <w:marRight w:val="0"/>
              <w:marTop w:val="0"/>
              <w:marBottom w:val="0"/>
              <w:divBdr>
                <w:top w:val="none" w:sz="0" w:space="0" w:color="auto"/>
                <w:left w:val="none" w:sz="0" w:space="0" w:color="auto"/>
                <w:bottom w:val="none" w:sz="0" w:space="0" w:color="auto"/>
                <w:right w:val="none" w:sz="0" w:space="0" w:color="auto"/>
              </w:divBdr>
            </w:div>
            <w:div w:id="1080102811">
              <w:marLeft w:val="0"/>
              <w:marRight w:val="0"/>
              <w:marTop w:val="0"/>
              <w:marBottom w:val="0"/>
              <w:divBdr>
                <w:top w:val="none" w:sz="0" w:space="0" w:color="auto"/>
                <w:left w:val="none" w:sz="0" w:space="0" w:color="auto"/>
                <w:bottom w:val="none" w:sz="0" w:space="0" w:color="auto"/>
                <w:right w:val="none" w:sz="0" w:space="0" w:color="auto"/>
              </w:divBdr>
            </w:div>
            <w:div w:id="881937064">
              <w:marLeft w:val="0"/>
              <w:marRight w:val="0"/>
              <w:marTop w:val="0"/>
              <w:marBottom w:val="0"/>
              <w:divBdr>
                <w:top w:val="none" w:sz="0" w:space="0" w:color="auto"/>
                <w:left w:val="none" w:sz="0" w:space="0" w:color="auto"/>
                <w:bottom w:val="none" w:sz="0" w:space="0" w:color="auto"/>
                <w:right w:val="none" w:sz="0" w:space="0" w:color="auto"/>
              </w:divBdr>
            </w:div>
            <w:div w:id="445008868">
              <w:marLeft w:val="0"/>
              <w:marRight w:val="0"/>
              <w:marTop w:val="0"/>
              <w:marBottom w:val="0"/>
              <w:divBdr>
                <w:top w:val="none" w:sz="0" w:space="0" w:color="auto"/>
                <w:left w:val="none" w:sz="0" w:space="0" w:color="auto"/>
                <w:bottom w:val="none" w:sz="0" w:space="0" w:color="auto"/>
                <w:right w:val="none" w:sz="0" w:space="0" w:color="auto"/>
              </w:divBdr>
            </w:div>
            <w:div w:id="230118796">
              <w:marLeft w:val="0"/>
              <w:marRight w:val="0"/>
              <w:marTop w:val="0"/>
              <w:marBottom w:val="0"/>
              <w:divBdr>
                <w:top w:val="none" w:sz="0" w:space="0" w:color="auto"/>
                <w:left w:val="none" w:sz="0" w:space="0" w:color="auto"/>
                <w:bottom w:val="none" w:sz="0" w:space="0" w:color="auto"/>
                <w:right w:val="none" w:sz="0" w:space="0" w:color="auto"/>
              </w:divBdr>
            </w:div>
            <w:div w:id="2053456787">
              <w:marLeft w:val="0"/>
              <w:marRight w:val="0"/>
              <w:marTop w:val="0"/>
              <w:marBottom w:val="0"/>
              <w:divBdr>
                <w:top w:val="none" w:sz="0" w:space="0" w:color="auto"/>
                <w:left w:val="none" w:sz="0" w:space="0" w:color="auto"/>
                <w:bottom w:val="none" w:sz="0" w:space="0" w:color="auto"/>
                <w:right w:val="none" w:sz="0" w:space="0" w:color="auto"/>
              </w:divBdr>
            </w:div>
            <w:div w:id="2081368619">
              <w:marLeft w:val="0"/>
              <w:marRight w:val="0"/>
              <w:marTop w:val="0"/>
              <w:marBottom w:val="0"/>
              <w:divBdr>
                <w:top w:val="none" w:sz="0" w:space="0" w:color="auto"/>
                <w:left w:val="none" w:sz="0" w:space="0" w:color="auto"/>
                <w:bottom w:val="none" w:sz="0" w:space="0" w:color="auto"/>
                <w:right w:val="none" w:sz="0" w:space="0" w:color="auto"/>
              </w:divBdr>
            </w:div>
            <w:div w:id="888419643">
              <w:marLeft w:val="0"/>
              <w:marRight w:val="0"/>
              <w:marTop w:val="0"/>
              <w:marBottom w:val="0"/>
              <w:divBdr>
                <w:top w:val="none" w:sz="0" w:space="0" w:color="auto"/>
                <w:left w:val="none" w:sz="0" w:space="0" w:color="auto"/>
                <w:bottom w:val="none" w:sz="0" w:space="0" w:color="auto"/>
                <w:right w:val="none" w:sz="0" w:space="0" w:color="auto"/>
              </w:divBdr>
            </w:div>
            <w:div w:id="1106390212">
              <w:marLeft w:val="0"/>
              <w:marRight w:val="0"/>
              <w:marTop w:val="0"/>
              <w:marBottom w:val="0"/>
              <w:divBdr>
                <w:top w:val="none" w:sz="0" w:space="0" w:color="auto"/>
                <w:left w:val="none" w:sz="0" w:space="0" w:color="auto"/>
                <w:bottom w:val="none" w:sz="0" w:space="0" w:color="auto"/>
                <w:right w:val="none" w:sz="0" w:space="0" w:color="auto"/>
              </w:divBdr>
            </w:div>
            <w:div w:id="2004893916">
              <w:marLeft w:val="0"/>
              <w:marRight w:val="0"/>
              <w:marTop w:val="0"/>
              <w:marBottom w:val="0"/>
              <w:divBdr>
                <w:top w:val="none" w:sz="0" w:space="0" w:color="auto"/>
                <w:left w:val="none" w:sz="0" w:space="0" w:color="auto"/>
                <w:bottom w:val="none" w:sz="0" w:space="0" w:color="auto"/>
                <w:right w:val="none" w:sz="0" w:space="0" w:color="auto"/>
              </w:divBdr>
            </w:div>
            <w:div w:id="1589578079">
              <w:marLeft w:val="0"/>
              <w:marRight w:val="0"/>
              <w:marTop w:val="0"/>
              <w:marBottom w:val="0"/>
              <w:divBdr>
                <w:top w:val="none" w:sz="0" w:space="0" w:color="auto"/>
                <w:left w:val="none" w:sz="0" w:space="0" w:color="auto"/>
                <w:bottom w:val="none" w:sz="0" w:space="0" w:color="auto"/>
                <w:right w:val="none" w:sz="0" w:space="0" w:color="auto"/>
              </w:divBdr>
            </w:div>
            <w:div w:id="2061203978">
              <w:marLeft w:val="0"/>
              <w:marRight w:val="0"/>
              <w:marTop w:val="0"/>
              <w:marBottom w:val="0"/>
              <w:divBdr>
                <w:top w:val="none" w:sz="0" w:space="0" w:color="auto"/>
                <w:left w:val="none" w:sz="0" w:space="0" w:color="auto"/>
                <w:bottom w:val="none" w:sz="0" w:space="0" w:color="auto"/>
                <w:right w:val="none" w:sz="0" w:space="0" w:color="auto"/>
              </w:divBdr>
            </w:div>
            <w:div w:id="192427192">
              <w:marLeft w:val="0"/>
              <w:marRight w:val="0"/>
              <w:marTop w:val="0"/>
              <w:marBottom w:val="0"/>
              <w:divBdr>
                <w:top w:val="none" w:sz="0" w:space="0" w:color="auto"/>
                <w:left w:val="none" w:sz="0" w:space="0" w:color="auto"/>
                <w:bottom w:val="none" w:sz="0" w:space="0" w:color="auto"/>
                <w:right w:val="none" w:sz="0" w:space="0" w:color="auto"/>
              </w:divBdr>
            </w:div>
            <w:div w:id="72434435">
              <w:marLeft w:val="0"/>
              <w:marRight w:val="0"/>
              <w:marTop w:val="0"/>
              <w:marBottom w:val="0"/>
              <w:divBdr>
                <w:top w:val="none" w:sz="0" w:space="0" w:color="auto"/>
                <w:left w:val="none" w:sz="0" w:space="0" w:color="auto"/>
                <w:bottom w:val="none" w:sz="0" w:space="0" w:color="auto"/>
                <w:right w:val="none" w:sz="0" w:space="0" w:color="auto"/>
              </w:divBdr>
            </w:div>
            <w:div w:id="1409577434">
              <w:marLeft w:val="0"/>
              <w:marRight w:val="0"/>
              <w:marTop w:val="0"/>
              <w:marBottom w:val="0"/>
              <w:divBdr>
                <w:top w:val="none" w:sz="0" w:space="0" w:color="auto"/>
                <w:left w:val="none" w:sz="0" w:space="0" w:color="auto"/>
                <w:bottom w:val="none" w:sz="0" w:space="0" w:color="auto"/>
                <w:right w:val="none" w:sz="0" w:space="0" w:color="auto"/>
              </w:divBdr>
            </w:div>
            <w:div w:id="1828547539">
              <w:marLeft w:val="0"/>
              <w:marRight w:val="0"/>
              <w:marTop w:val="0"/>
              <w:marBottom w:val="0"/>
              <w:divBdr>
                <w:top w:val="none" w:sz="0" w:space="0" w:color="auto"/>
                <w:left w:val="none" w:sz="0" w:space="0" w:color="auto"/>
                <w:bottom w:val="none" w:sz="0" w:space="0" w:color="auto"/>
                <w:right w:val="none" w:sz="0" w:space="0" w:color="auto"/>
              </w:divBdr>
            </w:div>
            <w:div w:id="414981299">
              <w:marLeft w:val="0"/>
              <w:marRight w:val="0"/>
              <w:marTop w:val="0"/>
              <w:marBottom w:val="0"/>
              <w:divBdr>
                <w:top w:val="none" w:sz="0" w:space="0" w:color="auto"/>
                <w:left w:val="none" w:sz="0" w:space="0" w:color="auto"/>
                <w:bottom w:val="none" w:sz="0" w:space="0" w:color="auto"/>
                <w:right w:val="none" w:sz="0" w:space="0" w:color="auto"/>
              </w:divBdr>
            </w:div>
            <w:div w:id="105857345">
              <w:marLeft w:val="0"/>
              <w:marRight w:val="0"/>
              <w:marTop w:val="0"/>
              <w:marBottom w:val="0"/>
              <w:divBdr>
                <w:top w:val="none" w:sz="0" w:space="0" w:color="auto"/>
                <w:left w:val="none" w:sz="0" w:space="0" w:color="auto"/>
                <w:bottom w:val="none" w:sz="0" w:space="0" w:color="auto"/>
                <w:right w:val="none" w:sz="0" w:space="0" w:color="auto"/>
              </w:divBdr>
            </w:div>
            <w:div w:id="143737729">
              <w:marLeft w:val="0"/>
              <w:marRight w:val="0"/>
              <w:marTop w:val="0"/>
              <w:marBottom w:val="0"/>
              <w:divBdr>
                <w:top w:val="none" w:sz="0" w:space="0" w:color="auto"/>
                <w:left w:val="none" w:sz="0" w:space="0" w:color="auto"/>
                <w:bottom w:val="none" w:sz="0" w:space="0" w:color="auto"/>
                <w:right w:val="none" w:sz="0" w:space="0" w:color="auto"/>
              </w:divBdr>
            </w:div>
            <w:div w:id="1277634404">
              <w:marLeft w:val="0"/>
              <w:marRight w:val="0"/>
              <w:marTop w:val="0"/>
              <w:marBottom w:val="0"/>
              <w:divBdr>
                <w:top w:val="none" w:sz="0" w:space="0" w:color="auto"/>
                <w:left w:val="none" w:sz="0" w:space="0" w:color="auto"/>
                <w:bottom w:val="none" w:sz="0" w:space="0" w:color="auto"/>
                <w:right w:val="none" w:sz="0" w:space="0" w:color="auto"/>
              </w:divBdr>
            </w:div>
            <w:div w:id="850217295">
              <w:marLeft w:val="0"/>
              <w:marRight w:val="0"/>
              <w:marTop w:val="0"/>
              <w:marBottom w:val="0"/>
              <w:divBdr>
                <w:top w:val="none" w:sz="0" w:space="0" w:color="auto"/>
                <w:left w:val="none" w:sz="0" w:space="0" w:color="auto"/>
                <w:bottom w:val="none" w:sz="0" w:space="0" w:color="auto"/>
                <w:right w:val="none" w:sz="0" w:space="0" w:color="auto"/>
              </w:divBdr>
            </w:div>
            <w:div w:id="125242713">
              <w:marLeft w:val="0"/>
              <w:marRight w:val="0"/>
              <w:marTop w:val="0"/>
              <w:marBottom w:val="0"/>
              <w:divBdr>
                <w:top w:val="none" w:sz="0" w:space="0" w:color="auto"/>
                <w:left w:val="none" w:sz="0" w:space="0" w:color="auto"/>
                <w:bottom w:val="none" w:sz="0" w:space="0" w:color="auto"/>
                <w:right w:val="none" w:sz="0" w:space="0" w:color="auto"/>
              </w:divBdr>
            </w:div>
            <w:div w:id="319231412">
              <w:marLeft w:val="0"/>
              <w:marRight w:val="0"/>
              <w:marTop w:val="0"/>
              <w:marBottom w:val="0"/>
              <w:divBdr>
                <w:top w:val="none" w:sz="0" w:space="0" w:color="auto"/>
                <w:left w:val="none" w:sz="0" w:space="0" w:color="auto"/>
                <w:bottom w:val="none" w:sz="0" w:space="0" w:color="auto"/>
                <w:right w:val="none" w:sz="0" w:space="0" w:color="auto"/>
              </w:divBdr>
            </w:div>
            <w:div w:id="828398977">
              <w:marLeft w:val="0"/>
              <w:marRight w:val="0"/>
              <w:marTop w:val="0"/>
              <w:marBottom w:val="0"/>
              <w:divBdr>
                <w:top w:val="none" w:sz="0" w:space="0" w:color="auto"/>
                <w:left w:val="none" w:sz="0" w:space="0" w:color="auto"/>
                <w:bottom w:val="none" w:sz="0" w:space="0" w:color="auto"/>
                <w:right w:val="none" w:sz="0" w:space="0" w:color="auto"/>
              </w:divBdr>
            </w:div>
            <w:div w:id="1059790729">
              <w:marLeft w:val="0"/>
              <w:marRight w:val="0"/>
              <w:marTop w:val="0"/>
              <w:marBottom w:val="0"/>
              <w:divBdr>
                <w:top w:val="none" w:sz="0" w:space="0" w:color="auto"/>
                <w:left w:val="none" w:sz="0" w:space="0" w:color="auto"/>
                <w:bottom w:val="none" w:sz="0" w:space="0" w:color="auto"/>
                <w:right w:val="none" w:sz="0" w:space="0" w:color="auto"/>
              </w:divBdr>
            </w:div>
            <w:div w:id="1396706363">
              <w:marLeft w:val="0"/>
              <w:marRight w:val="0"/>
              <w:marTop w:val="0"/>
              <w:marBottom w:val="0"/>
              <w:divBdr>
                <w:top w:val="none" w:sz="0" w:space="0" w:color="auto"/>
                <w:left w:val="none" w:sz="0" w:space="0" w:color="auto"/>
                <w:bottom w:val="none" w:sz="0" w:space="0" w:color="auto"/>
                <w:right w:val="none" w:sz="0" w:space="0" w:color="auto"/>
              </w:divBdr>
            </w:div>
            <w:div w:id="1206210432">
              <w:marLeft w:val="0"/>
              <w:marRight w:val="0"/>
              <w:marTop w:val="0"/>
              <w:marBottom w:val="0"/>
              <w:divBdr>
                <w:top w:val="none" w:sz="0" w:space="0" w:color="auto"/>
                <w:left w:val="none" w:sz="0" w:space="0" w:color="auto"/>
                <w:bottom w:val="none" w:sz="0" w:space="0" w:color="auto"/>
                <w:right w:val="none" w:sz="0" w:space="0" w:color="auto"/>
              </w:divBdr>
            </w:div>
            <w:div w:id="39020691">
              <w:marLeft w:val="0"/>
              <w:marRight w:val="0"/>
              <w:marTop w:val="0"/>
              <w:marBottom w:val="0"/>
              <w:divBdr>
                <w:top w:val="none" w:sz="0" w:space="0" w:color="auto"/>
                <w:left w:val="none" w:sz="0" w:space="0" w:color="auto"/>
                <w:bottom w:val="none" w:sz="0" w:space="0" w:color="auto"/>
                <w:right w:val="none" w:sz="0" w:space="0" w:color="auto"/>
              </w:divBdr>
            </w:div>
            <w:div w:id="40981323">
              <w:marLeft w:val="0"/>
              <w:marRight w:val="0"/>
              <w:marTop w:val="0"/>
              <w:marBottom w:val="0"/>
              <w:divBdr>
                <w:top w:val="none" w:sz="0" w:space="0" w:color="auto"/>
                <w:left w:val="none" w:sz="0" w:space="0" w:color="auto"/>
                <w:bottom w:val="none" w:sz="0" w:space="0" w:color="auto"/>
                <w:right w:val="none" w:sz="0" w:space="0" w:color="auto"/>
              </w:divBdr>
            </w:div>
            <w:div w:id="24909426">
              <w:marLeft w:val="0"/>
              <w:marRight w:val="0"/>
              <w:marTop w:val="0"/>
              <w:marBottom w:val="0"/>
              <w:divBdr>
                <w:top w:val="none" w:sz="0" w:space="0" w:color="auto"/>
                <w:left w:val="none" w:sz="0" w:space="0" w:color="auto"/>
                <w:bottom w:val="none" w:sz="0" w:space="0" w:color="auto"/>
                <w:right w:val="none" w:sz="0" w:space="0" w:color="auto"/>
              </w:divBdr>
            </w:div>
            <w:div w:id="763305160">
              <w:marLeft w:val="0"/>
              <w:marRight w:val="0"/>
              <w:marTop w:val="0"/>
              <w:marBottom w:val="0"/>
              <w:divBdr>
                <w:top w:val="none" w:sz="0" w:space="0" w:color="auto"/>
                <w:left w:val="none" w:sz="0" w:space="0" w:color="auto"/>
                <w:bottom w:val="none" w:sz="0" w:space="0" w:color="auto"/>
                <w:right w:val="none" w:sz="0" w:space="0" w:color="auto"/>
              </w:divBdr>
            </w:div>
            <w:div w:id="659039756">
              <w:marLeft w:val="0"/>
              <w:marRight w:val="0"/>
              <w:marTop w:val="0"/>
              <w:marBottom w:val="0"/>
              <w:divBdr>
                <w:top w:val="none" w:sz="0" w:space="0" w:color="auto"/>
                <w:left w:val="none" w:sz="0" w:space="0" w:color="auto"/>
                <w:bottom w:val="none" w:sz="0" w:space="0" w:color="auto"/>
                <w:right w:val="none" w:sz="0" w:space="0" w:color="auto"/>
              </w:divBdr>
            </w:div>
            <w:div w:id="1035350269">
              <w:marLeft w:val="0"/>
              <w:marRight w:val="0"/>
              <w:marTop w:val="0"/>
              <w:marBottom w:val="0"/>
              <w:divBdr>
                <w:top w:val="none" w:sz="0" w:space="0" w:color="auto"/>
                <w:left w:val="none" w:sz="0" w:space="0" w:color="auto"/>
                <w:bottom w:val="none" w:sz="0" w:space="0" w:color="auto"/>
                <w:right w:val="none" w:sz="0" w:space="0" w:color="auto"/>
              </w:divBdr>
            </w:div>
            <w:div w:id="16734483">
              <w:marLeft w:val="0"/>
              <w:marRight w:val="0"/>
              <w:marTop w:val="0"/>
              <w:marBottom w:val="0"/>
              <w:divBdr>
                <w:top w:val="none" w:sz="0" w:space="0" w:color="auto"/>
                <w:left w:val="none" w:sz="0" w:space="0" w:color="auto"/>
                <w:bottom w:val="none" w:sz="0" w:space="0" w:color="auto"/>
                <w:right w:val="none" w:sz="0" w:space="0" w:color="auto"/>
              </w:divBdr>
            </w:div>
            <w:div w:id="1458138868">
              <w:marLeft w:val="0"/>
              <w:marRight w:val="0"/>
              <w:marTop w:val="0"/>
              <w:marBottom w:val="0"/>
              <w:divBdr>
                <w:top w:val="none" w:sz="0" w:space="0" w:color="auto"/>
                <w:left w:val="none" w:sz="0" w:space="0" w:color="auto"/>
                <w:bottom w:val="none" w:sz="0" w:space="0" w:color="auto"/>
                <w:right w:val="none" w:sz="0" w:space="0" w:color="auto"/>
              </w:divBdr>
            </w:div>
            <w:div w:id="793792426">
              <w:marLeft w:val="0"/>
              <w:marRight w:val="0"/>
              <w:marTop w:val="0"/>
              <w:marBottom w:val="0"/>
              <w:divBdr>
                <w:top w:val="none" w:sz="0" w:space="0" w:color="auto"/>
                <w:left w:val="none" w:sz="0" w:space="0" w:color="auto"/>
                <w:bottom w:val="none" w:sz="0" w:space="0" w:color="auto"/>
                <w:right w:val="none" w:sz="0" w:space="0" w:color="auto"/>
              </w:divBdr>
            </w:div>
            <w:div w:id="1316034256">
              <w:marLeft w:val="0"/>
              <w:marRight w:val="0"/>
              <w:marTop w:val="0"/>
              <w:marBottom w:val="0"/>
              <w:divBdr>
                <w:top w:val="none" w:sz="0" w:space="0" w:color="auto"/>
                <w:left w:val="none" w:sz="0" w:space="0" w:color="auto"/>
                <w:bottom w:val="none" w:sz="0" w:space="0" w:color="auto"/>
                <w:right w:val="none" w:sz="0" w:space="0" w:color="auto"/>
              </w:divBdr>
            </w:div>
            <w:div w:id="691878263">
              <w:marLeft w:val="0"/>
              <w:marRight w:val="0"/>
              <w:marTop w:val="0"/>
              <w:marBottom w:val="0"/>
              <w:divBdr>
                <w:top w:val="none" w:sz="0" w:space="0" w:color="auto"/>
                <w:left w:val="none" w:sz="0" w:space="0" w:color="auto"/>
                <w:bottom w:val="none" w:sz="0" w:space="0" w:color="auto"/>
                <w:right w:val="none" w:sz="0" w:space="0" w:color="auto"/>
              </w:divBdr>
            </w:div>
            <w:div w:id="6620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917">
      <w:bodyDiv w:val="1"/>
      <w:marLeft w:val="0"/>
      <w:marRight w:val="0"/>
      <w:marTop w:val="0"/>
      <w:marBottom w:val="0"/>
      <w:divBdr>
        <w:top w:val="none" w:sz="0" w:space="0" w:color="auto"/>
        <w:left w:val="none" w:sz="0" w:space="0" w:color="auto"/>
        <w:bottom w:val="none" w:sz="0" w:space="0" w:color="auto"/>
        <w:right w:val="none" w:sz="0" w:space="0" w:color="auto"/>
      </w:divBdr>
    </w:div>
    <w:div w:id="544147413">
      <w:bodyDiv w:val="1"/>
      <w:marLeft w:val="0"/>
      <w:marRight w:val="0"/>
      <w:marTop w:val="0"/>
      <w:marBottom w:val="0"/>
      <w:divBdr>
        <w:top w:val="none" w:sz="0" w:space="0" w:color="auto"/>
        <w:left w:val="none" w:sz="0" w:space="0" w:color="auto"/>
        <w:bottom w:val="none" w:sz="0" w:space="0" w:color="auto"/>
        <w:right w:val="none" w:sz="0" w:space="0" w:color="auto"/>
      </w:divBdr>
    </w:div>
    <w:div w:id="573399373">
      <w:bodyDiv w:val="1"/>
      <w:marLeft w:val="0"/>
      <w:marRight w:val="0"/>
      <w:marTop w:val="0"/>
      <w:marBottom w:val="0"/>
      <w:divBdr>
        <w:top w:val="none" w:sz="0" w:space="0" w:color="auto"/>
        <w:left w:val="none" w:sz="0" w:space="0" w:color="auto"/>
        <w:bottom w:val="none" w:sz="0" w:space="0" w:color="auto"/>
        <w:right w:val="none" w:sz="0" w:space="0" w:color="auto"/>
      </w:divBdr>
      <w:divsChild>
        <w:div w:id="2125417812">
          <w:marLeft w:val="0"/>
          <w:marRight w:val="0"/>
          <w:marTop w:val="0"/>
          <w:marBottom w:val="0"/>
          <w:divBdr>
            <w:top w:val="none" w:sz="0" w:space="0" w:color="auto"/>
            <w:left w:val="none" w:sz="0" w:space="0" w:color="auto"/>
            <w:bottom w:val="none" w:sz="0" w:space="0" w:color="auto"/>
            <w:right w:val="none" w:sz="0" w:space="0" w:color="auto"/>
          </w:divBdr>
          <w:divsChild>
            <w:div w:id="143276940">
              <w:marLeft w:val="0"/>
              <w:marRight w:val="0"/>
              <w:marTop w:val="0"/>
              <w:marBottom w:val="0"/>
              <w:divBdr>
                <w:top w:val="none" w:sz="0" w:space="0" w:color="auto"/>
                <w:left w:val="none" w:sz="0" w:space="0" w:color="auto"/>
                <w:bottom w:val="none" w:sz="0" w:space="0" w:color="auto"/>
                <w:right w:val="none" w:sz="0" w:space="0" w:color="auto"/>
              </w:divBdr>
            </w:div>
            <w:div w:id="1921211234">
              <w:marLeft w:val="0"/>
              <w:marRight w:val="0"/>
              <w:marTop w:val="0"/>
              <w:marBottom w:val="0"/>
              <w:divBdr>
                <w:top w:val="none" w:sz="0" w:space="0" w:color="auto"/>
                <w:left w:val="none" w:sz="0" w:space="0" w:color="auto"/>
                <w:bottom w:val="none" w:sz="0" w:space="0" w:color="auto"/>
                <w:right w:val="none" w:sz="0" w:space="0" w:color="auto"/>
              </w:divBdr>
            </w:div>
            <w:div w:id="1698968690">
              <w:marLeft w:val="0"/>
              <w:marRight w:val="0"/>
              <w:marTop w:val="0"/>
              <w:marBottom w:val="0"/>
              <w:divBdr>
                <w:top w:val="none" w:sz="0" w:space="0" w:color="auto"/>
                <w:left w:val="none" w:sz="0" w:space="0" w:color="auto"/>
                <w:bottom w:val="none" w:sz="0" w:space="0" w:color="auto"/>
                <w:right w:val="none" w:sz="0" w:space="0" w:color="auto"/>
              </w:divBdr>
            </w:div>
            <w:div w:id="326060918">
              <w:marLeft w:val="0"/>
              <w:marRight w:val="0"/>
              <w:marTop w:val="0"/>
              <w:marBottom w:val="0"/>
              <w:divBdr>
                <w:top w:val="none" w:sz="0" w:space="0" w:color="auto"/>
                <w:left w:val="none" w:sz="0" w:space="0" w:color="auto"/>
                <w:bottom w:val="none" w:sz="0" w:space="0" w:color="auto"/>
                <w:right w:val="none" w:sz="0" w:space="0" w:color="auto"/>
              </w:divBdr>
            </w:div>
            <w:div w:id="482358415">
              <w:marLeft w:val="0"/>
              <w:marRight w:val="0"/>
              <w:marTop w:val="0"/>
              <w:marBottom w:val="0"/>
              <w:divBdr>
                <w:top w:val="none" w:sz="0" w:space="0" w:color="auto"/>
                <w:left w:val="none" w:sz="0" w:space="0" w:color="auto"/>
                <w:bottom w:val="none" w:sz="0" w:space="0" w:color="auto"/>
                <w:right w:val="none" w:sz="0" w:space="0" w:color="auto"/>
              </w:divBdr>
            </w:div>
            <w:div w:id="1632978954">
              <w:marLeft w:val="0"/>
              <w:marRight w:val="0"/>
              <w:marTop w:val="0"/>
              <w:marBottom w:val="0"/>
              <w:divBdr>
                <w:top w:val="none" w:sz="0" w:space="0" w:color="auto"/>
                <w:left w:val="none" w:sz="0" w:space="0" w:color="auto"/>
                <w:bottom w:val="none" w:sz="0" w:space="0" w:color="auto"/>
                <w:right w:val="none" w:sz="0" w:space="0" w:color="auto"/>
              </w:divBdr>
            </w:div>
            <w:div w:id="1351298369">
              <w:marLeft w:val="0"/>
              <w:marRight w:val="0"/>
              <w:marTop w:val="0"/>
              <w:marBottom w:val="0"/>
              <w:divBdr>
                <w:top w:val="none" w:sz="0" w:space="0" w:color="auto"/>
                <w:left w:val="none" w:sz="0" w:space="0" w:color="auto"/>
                <w:bottom w:val="none" w:sz="0" w:space="0" w:color="auto"/>
                <w:right w:val="none" w:sz="0" w:space="0" w:color="auto"/>
              </w:divBdr>
            </w:div>
            <w:div w:id="817185820">
              <w:marLeft w:val="0"/>
              <w:marRight w:val="0"/>
              <w:marTop w:val="0"/>
              <w:marBottom w:val="0"/>
              <w:divBdr>
                <w:top w:val="none" w:sz="0" w:space="0" w:color="auto"/>
                <w:left w:val="none" w:sz="0" w:space="0" w:color="auto"/>
                <w:bottom w:val="none" w:sz="0" w:space="0" w:color="auto"/>
                <w:right w:val="none" w:sz="0" w:space="0" w:color="auto"/>
              </w:divBdr>
            </w:div>
            <w:div w:id="241377247">
              <w:marLeft w:val="0"/>
              <w:marRight w:val="0"/>
              <w:marTop w:val="0"/>
              <w:marBottom w:val="0"/>
              <w:divBdr>
                <w:top w:val="none" w:sz="0" w:space="0" w:color="auto"/>
                <w:left w:val="none" w:sz="0" w:space="0" w:color="auto"/>
                <w:bottom w:val="none" w:sz="0" w:space="0" w:color="auto"/>
                <w:right w:val="none" w:sz="0" w:space="0" w:color="auto"/>
              </w:divBdr>
            </w:div>
            <w:div w:id="994338038">
              <w:marLeft w:val="0"/>
              <w:marRight w:val="0"/>
              <w:marTop w:val="0"/>
              <w:marBottom w:val="0"/>
              <w:divBdr>
                <w:top w:val="none" w:sz="0" w:space="0" w:color="auto"/>
                <w:left w:val="none" w:sz="0" w:space="0" w:color="auto"/>
                <w:bottom w:val="none" w:sz="0" w:space="0" w:color="auto"/>
                <w:right w:val="none" w:sz="0" w:space="0" w:color="auto"/>
              </w:divBdr>
            </w:div>
            <w:div w:id="1558324020">
              <w:marLeft w:val="0"/>
              <w:marRight w:val="0"/>
              <w:marTop w:val="0"/>
              <w:marBottom w:val="0"/>
              <w:divBdr>
                <w:top w:val="none" w:sz="0" w:space="0" w:color="auto"/>
                <w:left w:val="none" w:sz="0" w:space="0" w:color="auto"/>
                <w:bottom w:val="none" w:sz="0" w:space="0" w:color="auto"/>
                <w:right w:val="none" w:sz="0" w:space="0" w:color="auto"/>
              </w:divBdr>
            </w:div>
            <w:div w:id="486096849">
              <w:marLeft w:val="0"/>
              <w:marRight w:val="0"/>
              <w:marTop w:val="0"/>
              <w:marBottom w:val="0"/>
              <w:divBdr>
                <w:top w:val="none" w:sz="0" w:space="0" w:color="auto"/>
                <w:left w:val="none" w:sz="0" w:space="0" w:color="auto"/>
                <w:bottom w:val="none" w:sz="0" w:space="0" w:color="auto"/>
                <w:right w:val="none" w:sz="0" w:space="0" w:color="auto"/>
              </w:divBdr>
            </w:div>
            <w:div w:id="1336222494">
              <w:marLeft w:val="0"/>
              <w:marRight w:val="0"/>
              <w:marTop w:val="0"/>
              <w:marBottom w:val="0"/>
              <w:divBdr>
                <w:top w:val="none" w:sz="0" w:space="0" w:color="auto"/>
                <w:left w:val="none" w:sz="0" w:space="0" w:color="auto"/>
                <w:bottom w:val="none" w:sz="0" w:space="0" w:color="auto"/>
                <w:right w:val="none" w:sz="0" w:space="0" w:color="auto"/>
              </w:divBdr>
            </w:div>
            <w:div w:id="1262910264">
              <w:marLeft w:val="0"/>
              <w:marRight w:val="0"/>
              <w:marTop w:val="0"/>
              <w:marBottom w:val="0"/>
              <w:divBdr>
                <w:top w:val="none" w:sz="0" w:space="0" w:color="auto"/>
                <w:left w:val="none" w:sz="0" w:space="0" w:color="auto"/>
                <w:bottom w:val="none" w:sz="0" w:space="0" w:color="auto"/>
                <w:right w:val="none" w:sz="0" w:space="0" w:color="auto"/>
              </w:divBdr>
            </w:div>
            <w:div w:id="102039656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0861">
      <w:bodyDiv w:val="1"/>
      <w:marLeft w:val="0"/>
      <w:marRight w:val="0"/>
      <w:marTop w:val="0"/>
      <w:marBottom w:val="0"/>
      <w:divBdr>
        <w:top w:val="none" w:sz="0" w:space="0" w:color="auto"/>
        <w:left w:val="none" w:sz="0" w:space="0" w:color="auto"/>
        <w:bottom w:val="none" w:sz="0" w:space="0" w:color="auto"/>
        <w:right w:val="none" w:sz="0" w:space="0" w:color="auto"/>
      </w:divBdr>
    </w:div>
    <w:div w:id="619385430">
      <w:bodyDiv w:val="1"/>
      <w:marLeft w:val="0"/>
      <w:marRight w:val="0"/>
      <w:marTop w:val="0"/>
      <w:marBottom w:val="0"/>
      <w:divBdr>
        <w:top w:val="none" w:sz="0" w:space="0" w:color="auto"/>
        <w:left w:val="none" w:sz="0" w:space="0" w:color="auto"/>
        <w:bottom w:val="none" w:sz="0" w:space="0" w:color="auto"/>
        <w:right w:val="none" w:sz="0" w:space="0" w:color="auto"/>
      </w:divBdr>
    </w:div>
    <w:div w:id="634799150">
      <w:bodyDiv w:val="1"/>
      <w:marLeft w:val="0"/>
      <w:marRight w:val="0"/>
      <w:marTop w:val="0"/>
      <w:marBottom w:val="0"/>
      <w:divBdr>
        <w:top w:val="none" w:sz="0" w:space="0" w:color="auto"/>
        <w:left w:val="none" w:sz="0" w:space="0" w:color="auto"/>
        <w:bottom w:val="none" w:sz="0" w:space="0" w:color="auto"/>
        <w:right w:val="none" w:sz="0" w:space="0" w:color="auto"/>
      </w:divBdr>
    </w:div>
    <w:div w:id="687218389">
      <w:bodyDiv w:val="1"/>
      <w:marLeft w:val="0"/>
      <w:marRight w:val="0"/>
      <w:marTop w:val="0"/>
      <w:marBottom w:val="0"/>
      <w:divBdr>
        <w:top w:val="none" w:sz="0" w:space="0" w:color="auto"/>
        <w:left w:val="none" w:sz="0" w:space="0" w:color="auto"/>
        <w:bottom w:val="none" w:sz="0" w:space="0" w:color="auto"/>
        <w:right w:val="none" w:sz="0" w:space="0" w:color="auto"/>
      </w:divBdr>
      <w:divsChild>
        <w:div w:id="1889221967">
          <w:marLeft w:val="0"/>
          <w:marRight w:val="0"/>
          <w:marTop w:val="0"/>
          <w:marBottom w:val="0"/>
          <w:divBdr>
            <w:top w:val="none" w:sz="0" w:space="0" w:color="auto"/>
            <w:left w:val="none" w:sz="0" w:space="0" w:color="auto"/>
            <w:bottom w:val="none" w:sz="0" w:space="0" w:color="auto"/>
            <w:right w:val="none" w:sz="0" w:space="0" w:color="auto"/>
          </w:divBdr>
          <w:divsChild>
            <w:div w:id="1624387144">
              <w:marLeft w:val="0"/>
              <w:marRight w:val="0"/>
              <w:marTop w:val="0"/>
              <w:marBottom w:val="0"/>
              <w:divBdr>
                <w:top w:val="none" w:sz="0" w:space="0" w:color="auto"/>
                <w:left w:val="none" w:sz="0" w:space="0" w:color="auto"/>
                <w:bottom w:val="none" w:sz="0" w:space="0" w:color="auto"/>
                <w:right w:val="none" w:sz="0" w:space="0" w:color="auto"/>
              </w:divBdr>
            </w:div>
            <w:div w:id="451361932">
              <w:marLeft w:val="0"/>
              <w:marRight w:val="0"/>
              <w:marTop w:val="0"/>
              <w:marBottom w:val="0"/>
              <w:divBdr>
                <w:top w:val="none" w:sz="0" w:space="0" w:color="auto"/>
                <w:left w:val="none" w:sz="0" w:space="0" w:color="auto"/>
                <w:bottom w:val="none" w:sz="0" w:space="0" w:color="auto"/>
                <w:right w:val="none" w:sz="0" w:space="0" w:color="auto"/>
              </w:divBdr>
            </w:div>
            <w:div w:id="1610233170">
              <w:marLeft w:val="0"/>
              <w:marRight w:val="0"/>
              <w:marTop w:val="0"/>
              <w:marBottom w:val="0"/>
              <w:divBdr>
                <w:top w:val="none" w:sz="0" w:space="0" w:color="auto"/>
                <w:left w:val="none" w:sz="0" w:space="0" w:color="auto"/>
                <w:bottom w:val="none" w:sz="0" w:space="0" w:color="auto"/>
                <w:right w:val="none" w:sz="0" w:space="0" w:color="auto"/>
              </w:divBdr>
            </w:div>
            <w:div w:id="487213978">
              <w:marLeft w:val="0"/>
              <w:marRight w:val="0"/>
              <w:marTop w:val="0"/>
              <w:marBottom w:val="0"/>
              <w:divBdr>
                <w:top w:val="none" w:sz="0" w:space="0" w:color="auto"/>
                <w:left w:val="none" w:sz="0" w:space="0" w:color="auto"/>
                <w:bottom w:val="none" w:sz="0" w:space="0" w:color="auto"/>
                <w:right w:val="none" w:sz="0" w:space="0" w:color="auto"/>
              </w:divBdr>
            </w:div>
            <w:div w:id="9647089">
              <w:marLeft w:val="0"/>
              <w:marRight w:val="0"/>
              <w:marTop w:val="0"/>
              <w:marBottom w:val="0"/>
              <w:divBdr>
                <w:top w:val="none" w:sz="0" w:space="0" w:color="auto"/>
                <w:left w:val="none" w:sz="0" w:space="0" w:color="auto"/>
                <w:bottom w:val="none" w:sz="0" w:space="0" w:color="auto"/>
                <w:right w:val="none" w:sz="0" w:space="0" w:color="auto"/>
              </w:divBdr>
            </w:div>
            <w:div w:id="901215412">
              <w:marLeft w:val="0"/>
              <w:marRight w:val="0"/>
              <w:marTop w:val="0"/>
              <w:marBottom w:val="0"/>
              <w:divBdr>
                <w:top w:val="none" w:sz="0" w:space="0" w:color="auto"/>
                <w:left w:val="none" w:sz="0" w:space="0" w:color="auto"/>
                <w:bottom w:val="none" w:sz="0" w:space="0" w:color="auto"/>
                <w:right w:val="none" w:sz="0" w:space="0" w:color="auto"/>
              </w:divBdr>
            </w:div>
            <w:div w:id="1374578236">
              <w:marLeft w:val="0"/>
              <w:marRight w:val="0"/>
              <w:marTop w:val="0"/>
              <w:marBottom w:val="0"/>
              <w:divBdr>
                <w:top w:val="none" w:sz="0" w:space="0" w:color="auto"/>
                <w:left w:val="none" w:sz="0" w:space="0" w:color="auto"/>
                <w:bottom w:val="none" w:sz="0" w:space="0" w:color="auto"/>
                <w:right w:val="none" w:sz="0" w:space="0" w:color="auto"/>
              </w:divBdr>
            </w:div>
            <w:div w:id="678387156">
              <w:marLeft w:val="0"/>
              <w:marRight w:val="0"/>
              <w:marTop w:val="0"/>
              <w:marBottom w:val="0"/>
              <w:divBdr>
                <w:top w:val="none" w:sz="0" w:space="0" w:color="auto"/>
                <w:left w:val="none" w:sz="0" w:space="0" w:color="auto"/>
                <w:bottom w:val="none" w:sz="0" w:space="0" w:color="auto"/>
                <w:right w:val="none" w:sz="0" w:space="0" w:color="auto"/>
              </w:divBdr>
            </w:div>
            <w:div w:id="9357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498">
      <w:bodyDiv w:val="1"/>
      <w:marLeft w:val="0"/>
      <w:marRight w:val="0"/>
      <w:marTop w:val="0"/>
      <w:marBottom w:val="0"/>
      <w:divBdr>
        <w:top w:val="none" w:sz="0" w:space="0" w:color="auto"/>
        <w:left w:val="none" w:sz="0" w:space="0" w:color="auto"/>
        <w:bottom w:val="none" w:sz="0" w:space="0" w:color="auto"/>
        <w:right w:val="none" w:sz="0" w:space="0" w:color="auto"/>
      </w:divBdr>
      <w:divsChild>
        <w:div w:id="322704363">
          <w:marLeft w:val="0"/>
          <w:marRight w:val="0"/>
          <w:marTop w:val="0"/>
          <w:marBottom w:val="0"/>
          <w:divBdr>
            <w:top w:val="none" w:sz="0" w:space="0" w:color="auto"/>
            <w:left w:val="none" w:sz="0" w:space="0" w:color="auto"/>
            <w:bottom w:val="none" w:sz="0" w:space="0" w:color="auto"/>
            <w:right w:val="none" w:sz="0" w:space="0" w:color="auto"/>
          </w:divBdr>
          <w:divsChild>
            <w:div w:id="312687491">
              <w:marLeft w:val="0"/>
              <w:marRight w:val="0"/>
              <w:marTop w:val="0"/>
              <w:marBottom w:val="0"/>
              <w:divBdr>
                <w:top w:val="none" w:sz="0" w:space="0" w:color="auto"/>
                <w:left w:val="none" w:sz="0" w:space="0" w:color="auto"/>
                <w:bottom w:val="none" w:sz="0" w:space="0" w:color="auto"/>
                <w:right w:val="none" w:sz="0" w:space="0" w:color="auto"/>
              </w:divBdr>
            </w:div>
            <w:div w:id="540829570">
              <w:marLeft w:val="0"/>
              <w:marRight w:val="0"/>
              <w:marTop w:val="0"/>
              <w:marBottom w:val="0"/>
              <w:divBdr>
                <w:top w:val="none" w:sz="0" w:space="0" w:color="auto"/>
                <w:left w:val="none" w:sz="0" w:space="0" w:color="auto"/>
                <w:bottom w:val="none" w:sz="0" w:space="0" w:color="auto"/>
                <w:right w:val="none" w:sz="0" w:space="0" w:color="auto"/>
              </w:divBdr>
            </w:div>
            <w:div w:id="291637966">
              <w:marLeft w:val="0"/>
              <w:marRight w:val="0"/>
              <w:marTop w:val="0"/>
              <w:marBottom w:val="0"/>
              <w:divBdr>
                <w:top w:val="none" w:sz="0" w:space="0" w:color="auto"/>
                <w:left w:val="none" w:sz="0" w:space="0" w:color="auto"/>
                <w:bottom w:val="none" w:sz="0" w:space="0" w:color="auto"/>
                <w:right w:val="none" w:sz="0" w:space="0" w:color="auto"/>
              </w:divBdr>
            </w:div>
            <w:div w:id="21149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5731">
      <w:bodyDiv w:val="1"/>
      <w:marLeft w:val="0"/>
      <w:marRight w:val="0"/>
      <w:marTop w:val="0"/>
      <w:marBottom w:val="0"/>
      <w:divBdr>
        <w:top w:val="none" w:sz="0" w:space="0" w:color="auto"/>
        <w:left w:val="none" w:sz="0" w:space="0" w:color="auto"/>
        <w:bottom w:val="none" w:sz="0" w:space="0" w:color="auto"/>
        <w:right w:val="none" w:sz="0" w:space="0" w:color="auto"/>
      </w:divBdr>
      <w:divsChild>
        <w:div w:id="183590886">
          <w:marLeft w:val="0"/>
          <w:marRight w:val="0"/>
          <w:marTop w:val="0"/>
          <w:marBottom w:val="0"/>
          <w:divBdr>
            <w:top w:val="none" w:sz="0" w:space="0" w:color="auto"/>
            <w:left w:val="none" w:sz="0" w:space="0" w:color="auto"/>
            <w:bottom w:val="none" w:sz="0" w:space="0" w:color="auto"/>
            <w:right w:val="none" w:sz="0" w:space="0" w:color="auto"/>
          </w:divBdr>
          <w:divsChild>
            <w:div w:id="2087681077">
              <w:marLeft w:val="0"/>
              <w:marRight w:val="0"/>
              <w:marTop w:val="0"/>
              <w:marBottom w:val="0"/>
              <w:divBdr>
                <w:top w:val="none" w:sz="0" w:space="0" w:color="auto"/>
                <w:left w:val="none" w:sz="0" w:space="0" w:color="auto"/>
                <w:bottom w:val="none" w:sz="0" w:space="0" w:color="auto"/>
                <w:right w:val="none" w:sz="0" w:space="0" w:color="auto"/>
              </w:divBdr>
            </w:div>
            <w:div w:id="451483910">
              <w:marLeft w:val="0"/>
              <w:marRight w:val="0"/>
              <w:marTop w:val="0"/>
              <w:marBottom w:val="0"/>
              <w:divBdr>
                <w:top w:val="none" w:sz="0" w:space="0" w:color="auto"/>
                <w:left w:val="none" w:sz="0" w:space="0" w:color="auto"/>
                <w:bottom w:val="none" w:sz="0" w:space="0" w:color="auto"/>
                <w:right w:val="none" w:sz="0" w:space="0" w:color="auto"/>
              </w:divBdr>
            </w:div>
            <w:div w:id="453257256">
              <w:marLeft w:val="0"/>
              <w:marRight w:val="0"/>
              <w:marTop w:val="0"/>
              <w:marBottom w:val="0"/>
              <w:divBdr>
                <w:top w:val="none" w:sz="0" w:space="0" w:color="auto"/>
                <w:left w:val="none" w:sz="0" w:space="0" w:color="auto"/>
                <w:bottom w:val="none" w:sz="0" w:space="0" w:color="auto"/>
                <w:right w:val="none" w:sz="0" w:space="0" w:color="auto"/>
              </w:divBdr>
            </w:div>
            <w:div w:id="559906579">
              <w:marLeft w:val="0"/>
              <w:marRight w:val="0"/>
              <w:marTop w:val="0"/>
              <w:marBottom w:val="0"/>
              <w:divBdr>
                <w:top w:val="none" w:sz="0" w:space="0" w:color="auto"/>
                <w:left w:val="none" w:sz="0" w:space="0" w:color="auto"/>
                <w:bottom w:val="none" w:sz="0" w:space="0" w:color="auto"/>
                <w:right w:val="none" w:sz="0" w:space="0" w:color="auto"/>
              </w:divBdr>
            </w:div>
            <w:div w:id="403724231">
              <w:marLeft w:val="0"/>
              <w:marRight w:val="0"/>
              <w:marTop w:val="0"/>
              <w:marBottom w:val="0"/>
              <w:divBdr>
                <w:top w:val="none" w:sz="0" w:space="0" w:color="auto"/>
                <w:left w:val="none" w:sz="0" w:space="0" w:color="auto"/>
                <w:bottom w:val="none" w:sz="0" w:space="0" w:color="auto"/>
                <w:right w:val="none" w:sz="0" w:space="0" w:color="auto"/>
              </w:divBdr>
            </w:div>
            <w:div w:id="84882551">
              <w:marLeft w:val="0"/>
              <w:marRight w:val="0"/>
              <w:marTop w:val="0"/>
              <w:marBottom w:val="0"/>
              <w:divBdr>
                <w:top w:val="none" w:sz="0" w:space="0" w:color="auto"/>
                <w:left w:val="none" w:sz="0" w:space="0" w:color="auto"/>
                <w:bottom w:val="none" w:sz="0" w:space="0" w:color="auto"/>
                <w:right w:val="none" w:sz="0" w:space="0" w:color="auto"/>
              </w:divBdr>
            </w:div>
            <w:div w:id="1669138367">
              <w:marLeft w:val="0"/>
              <w:marRight w:val="0"/>
              <w:marTop w:val="0"/>
              <w:marBottom w:val="0"/>
              <w:divBdr>
                <w:top w:val="none" w:sz="0" w:space="0" w:color="auto"/>
                <w:left w:val="none" w:sz="0" w:space="0" w:color="auto"/>
                <w:bottom w:val="none" w:sz="0" w:space="0" w:color="auto"/>
                <w:right w:val="none" w:sz="0" w:space="0" w:color="auto"/>
              </w:divBdr>
            </w:div>
            <w:div w:id="563763218">
              <w:marLeft w:val="0"/>
              <w:marRight w:val="0"/>
              <w:marTop w:val="0"/>
              <w:marBottom w:val="0"/>
              <w:divBdr>
                <w:top w:val="none" w:sz="0" w:space="0" w:color="auto"/>
                <w:left w:val="none" w:sz="0" w:space="0" w:color="auto"/>
                <w:bottom w:val="none" w:sz="0" w:space="0" w:color="auto"/>
                <w:right w:val="none" w:sz="0" w:space="0" w:color="auto"/>
              </w:divBdr>
            </w:div>
            <w:div w:id="1190609491">
              <w:marLeft w:val="0"/>
              <w:marRight w:val="0"/>
              <w:marTop w:val="0"/>
              <w:marBottom w:val="0"/>
              <w:divBdr>
                <w:top w:val="none" w:sz="0" w:space="0" w:color="auto"/>
                <w:left w:val="none" w:sz="0" w:space="0" w:color="auto"/>
                <w:bottom w:val="none" w:sz="0" w:space="0" w:color="auto"/>
                <w:right w:val="none" w:sz="0" w:space="0" w:color="auto"/>
              </w:divBdr>
            </w:div>
            <w:div w:id="1931349841">
              <w:marLeft w:val="0"/>
              <w:marRight w:val="0"/>
              <w:marTop w:val="0"/>
              <w:marBottom w:val="0"/>
              <w:divBdr>
                <w:top w:val="none" w:sz="0" w:space="0" w:color="auto"/>
                <w:left w:val="none" w:sz="0" w:space="0" w:color="auto"/>
                <w:bottom w:val="none" w:sz="0" w:space="0" w:color="auto"/>
                <w:right w:val="none" w:sz="0" w:space="0" w:color="auto"/>
              </w:divBdr>
            </w:div>
            <w:div w:id="514806614">
              <w:marLeft w:val="0"/>
              <w:marRight w:val="0"/>
              <w:marTop w:val="0"/>
              <w:marBottom w:val="0"/>
              <w:divBdr>
                <w:top w:val="none" w:sz="0" w:space="0" w:color="auto"/>
                <w:left w:val="none" w:sz="0" w:space="0" w:color="auto"/>
                <w:bottom w:val="none" w:sz="0" w:space="0" w:color="auto"/>
                <w:right w:val="none" w:sz="0" w:space="0" w:color="auto"/>
              </w:divBdr>
            </w:div>
            <w:div w:id="956760365">
              <w:marLeft w:val="0"/>
              <w:marRight w:val="0"/>
              <w:marTop w:val="0"/>
              <w:marBottom w:val="0"/>
              <w:divBdr>
                <w:top w:val="none" w:sz="0" w:space="0" w:color="auto"/>
                <w:left w:val="none" w:sz="0" w:space="0" w:color="auto"/>
                <w:bottom w:val="none" w:sz="0" w:space="0" w:color="auto"/>
                <w:right w:val="none" w:sz="0" w:space="0" w:color="auto"/>
              </w:divBdr>
            </w:div>
            <w:div w:id="422724978">
              <w:marLeft w:val="0"/>
              <w:marRight w:val="0"/>
              <w:marTop w:val="0"/>
              <w:marBottom w:val="0"/>
              <w:divBdr>
                <w:top w:val="none" w:sz="0" w:space="0" w:color="auto"/>
                <w:left w:val="none" w:sz="0" w:space="0" w:color="auto"/>
                <w:bottom w:val="none" w:sz="0" w:space="0" w:color="auto"/>
                <w:right w:val="none" w:sz="0" w:space="0" w:color="auto"/>
              </w:divBdr>
            </w:div>
            <w:div w:id="1007364881">
              <w:marLeft w:val="0"/>
              <w:marRight w:val="0"/>
              <w:marTop w:val="0"/>
              <w:marBottom w:val="0"/>
              <w:divBdr>
                <w:top w:val="none" w:sz="0" w:space="0" w:color="auto"/>
                <w:left w:val="none" w:sz="0" w:space="0" w:color="auto"/>
                <w:bottom w:val="none" w:sz="0" w:space="0" w:color="auto"/>
                <w:right w:val="none" w:sz="0" w:space="0" w:color="auto"/>
              </w:divBdr>
            </w:div>
            <w:div w:id="1021400036">
              <w:marLeft w:val="0"/>
              <w:marRight w:val="0"/>
              <w:marTop w:val="0"/>
              <w:marBottom w:val="0"/>
              <w:divBdr>
                <w:top w:val="none" w:sz="0" w:space="0" w:color="auto"/>
                <w:left w:val="none" w:sz="0" w:space="0" w:color="auto"/>
                <w:bottom w:val="none" w:sz="0" w:space="0" w:color="auto"/>
                <w:right w:val="none" w:sz="0" w:space="0" w:color="auto"/>
              </w:divBdr>
            </w:div>
            <w:div w:id="2007201288">
              <w:marLeft w:val="0"/>
              <w:marRight w:val="0"/>
              <w:marTop w:val="0"/>
              <w:marBottom w:val="0"/>
              <w:divBdr>
                <w:top w:val="none" w:sz="0" w:space="0" w:color="auto"/>
                <w:left w:val="none" w:sz="0" w:space="0" w:color="auto"/>
                <w:bottom w:val="none" w:sz="0" w:space="0" w:color="auto"/>
                <w:right w:val="none" w:sz="0" w:space="0" w:color="auto"/>
              </w:divBdr>
            </w:div>
            <w:div w:id="1019161293">
              <w:marLeft w:val="0"/>
              <w:marRight w:val="0"/>
              <w:marTop w:val="0"/>
              <w:marBottom w:val="0"/>
              <w:divBdr>
                <w:top w:val="none" w:sz="0" w:space="0" w:color="auto"/>
                <w:left w:val="none" w:sz="0" w:space="0" w:color="auto"/>
                <w:bottom w:val="none" w:sz="0" w:space="0" w:color="auto"/>
                <w:right w:val="none" w:sz="0" w:space="0" w:color="auto"/>
              </w:divBdr>
            </w:div>
            <w:div w:id="135415295">
              <w:marLeft w:val="0"/>
              <w:marRight w:val="0"/>
              <w:marTop w:val="0"/>
              <w:marBottom w:val="0"/>
              <w:divBdr>
                <w:top w:val="none" w:sz="0" w:space="0" w:color="auto"/>
                <w:left w:val="none" w:sz="0" w:space="0" w:color="auto"/>
                <w:bottom w:val="none" w:sz="0" w:space="0" w:color="auto"/>
                <w:right w:val="none" w:sz="0" w:space="0" w:color="auto"/>
              </w:divBdr>
            </w:div>
            <w:div w:id="1866477609">
              <w:marLeft w:val="0"/>
              <w:marRight w:val="0"/>
              <w:marTop w:val="0"/>
              <w:marBottom w:val="0"/>
              <w:divBdr>
                <w:top w:val="none" w:sz="0" w:space="0" w:color="auto"/>
                <w:left w:val="none" w:sz="0" w:space="0" w:color="auto"/>
                <w:bottom w:val="none" w:sz="0" w:space="0" w:color="auto"/>
                <w:right w:val="none" w:sz="0" w:space="0" w:color="auto"/>
              </w:divBdr>
            </w:div>
            <w:div w:id="649091246">
              <w:marLeft w:val="0"/>
              <w:marRight w:val="0"/>
              <w:marTop w:val="0"/>
              <w:marBottom w:val="0"/>
              <w:divBdr>
                <w:top w:val="none" w:sz="0" w:space="0" w:color="auto"/>
                <w:left w:val="none" w:sz="0" w:space="0" w:color="auto"/>
                <w:bottom w:val="none" w:sz="0" w:space="0" w:color="auto"/>
                <w:right w:val="none" w:sz="0" w:space="0" w:color="auto"/>
              </w:divBdr>
            </w:div>
            <w:div w:id="652098704">
              <w:marLeft w:val="0"/>
              <w:marRight w:val="0"/>
              <w:marTop w:val="0"/>
              <w:marBottom w:val="0"/>
              <w:divBdr>
                <w:top w:val="none" w:sz="0" w:space="0" w:color="auto"/>
                <w:left w:val="none" w:sz="0" w:space="0" w:color="auto"/>
                <w:bottom w:val="none" w:sz="0" w:space="0" w:color="auto"/>
                <w:right w:val="none" w:sz="0" w:space="0" w:color="auto"/>
              </w:divBdr>
            </w:div>
            <w:div w:id="1853957470">
              <w:marLeft w:val="0"/>
              <w:marRight w:val="0"/>
              <w:marTop w:val="0"/>
              <w:marBottom w:val="0"/>
              <w:divBdr>
                <w:top w:val="none" w:sz="0" w:space="0" w:color="auto"/>
                <w:left w:val="none" w:sz="0" w:space="0" w:color="auto"/>
                <w:bottom w:val="none" w:sz="0" w:space="0" w:color="auto"/>
                <w:right w:val="none" w:sz="0" w:space="0" w:color="auto"/>
              </w:divBdr>
            </w:div>
            <w:div w:id="402991866">
              <w:marLeft w:val="0"/>
              <w:marRight w:val="0"/>
              <w:marTop w:val="0"/>
              <w:marBottom w:val="0"/>
              <w:divBdr>
                <w:top w:val="none" w:sz="0" w:space="0" w:color="auto"/>
                <w:left w:val="none" w:sz="0" w:space="0" w:color="auto"/>
                <w:bottom w:val="none" w:sz="0" w:space="0" w:color="auto"/>
                <w:right w:val="none" w:sz="0" w:space="0" w:color="auto"/>
              </w:divBdr>
            </w:div>
            <w:div w:id="1389065466">
              <w:marLeft w:val="0"/>
              <w:marRight w:val="0"/>
              <w:marTop w:val="0"/>
              <w:marBottom w:val="0"/>
              <w:divBdr>
                <w:top w:val="none" w:sz="0" w:space="0" w:color="auto"/>
                <w:left w:val="none" w:sz="0" w:space="0" w:color="auto"/>
                <w:bottom w:val="none" w:sz="0" w:space="0" w:color="auto"/>
                <w:right w:val="none" w:sz="0" w:space="0" w:color="auto"/>
              </w:divBdr>
            </w:div>
            <w:div w:id="1296181409">
              <w:marLeft w:val="0"/>
              <w:marRight w:val="0"/>
              <w:marTop w:val="0"/>
              <w:marBottom w:val="0"/>
              <w:divBdr>
                <w:top w:val="none" w:sz="0" w:space="0" w:color="auto"/>
                <w:left w:val="none" w:sz="0" w:space="0" w:color="auto"/>
                <w:bottom w:val="none" w:sz="0" w:space="0" w:color="auto"/>
                <w:right w:val="none" w:sz="0" w:space="0" w:color="auto"/>
              </w:divBdr>
            </w:div>
            <w:div w:id="1063917758">
              <w:marLeft w:val="0"/>
              <w:marRight w:val="0"/>
              <w:marTop w:val="0"/>
              <w:marBottom w:val="0"/>
              <w:divBdr>
                <w:top w:val="none" w:sz="0" w:space="0" w:color="auto"/>
                <w:left w:val="none" w:sz="0" w:space="0" w:color="auto"/>
                <w:bottom w:val="none" w:sz="0" w:space="0" w:color="auto"/>
                <w:right w:val="none" w:sz="0" w:space="0" w:color="auto"/>
              </w:divBdr>
            </w:div>
            <w:div w:id="1186943767">
              <w:marLeft w:val="0"/>
              <w:marRight w:val="0"/>
              <w:marTop w:val="0"/>
              <w:marBottom w:val="0"/>
              <w:divBdr>
                <w:top w:val="none" w:sz="0" w:space="0" w:color="auto"/>
                <w:left w:val="none" w:sz="0" w:space="0" w:color="auto"/>
                <w:bottom w:val="none" w:sz="0" w:space="0" w:color="auto"/>
                <w:right w:val="none" w:sz="0" w:space="0" w:color="auto"/>
              </w:divBdr>
            </w:div>
            <w:div w:id="767579985">
              <w:marLeft w:val="0"/>
              <w:marRight w:val="0"/>
              <w:marTop w:val="0"/>
              <w:marBottom w:val="0"/>
              <w:divBdr>
                <w:top w:val="none" w:sz="0" w:space="0" w:color="auto"/>
                <w:left w:val="none" w:sz="0" w:space="0" w:color="auto"/>
                <w:bottom w:val="none" w:sz="0" w:space="0" w:color="auto"/>
                <w:right w:val="none" w:sz="0" w:space="0" w:color="auto"/>
              </w:divBdr>
            </w:div>
            <w:div w:id="1504970118">
              <w:marLeft w:val="0"/>
              <w:marRight w:val="0"/>
              <w:marTop w:val="0"/>
              <w:marBottom w:val="0"/>
              <w:divBdr>
                <w:top w:val="none" w:sz="0" w:space="0" w:color="auto"/>
                <w:left w:val="none" w:sz="0" w:space="0" w:color="auto"/>
                <w:bottom w:val="none" w:sz="0" w:space="0" w:color="auto"/>
                <w:right w:val="none" w:sz="0" w:space="0" w:color="auto"/>
              </w:divBdr>
            </w:div>
            <w:div w:id="1913006178">
              <w:marLeft w:val="0"/>
              <w:marRight w:val="0"/>
              <w:marTop w:val="0"/>
              <w:marBottom w:val="0"/>
              <w:divBdr>
                <w:top w:val="none" w:sz="0" w:space="0" w:color="auto"/>
                <w:left w:val="none" w:sz="0" w:space="0" w:color="auto"/>
                <w:bottom w:val="none" w:sz="0" w:space="0" w:color="auto"/>
                <w:right w:val="none" w:sz="0" w:space="0" w:color="auto"/>
              </w:divBdr>
            </w:div>
            <w:div w:id="974136969">
              <w:marLeft w:val="0"/>
              <w:marRight w:val="0"/>
              <w:marTop w:val="0"/>
              <w:marBottom w:val="0"/>
              <w:divBdr>
                <w:top w:val="none" w:sz="0" w:space="0" w:color="auto"/>
                <w:left w:val="none" w:sz="0" w:space="0" w:color="auto"/>
                <w:bottom w:val="none" w:sz="0" w:space="0" w:color="auto"/>
                <w:right w:val="none" w:sz="0" w:space="0" w:color="auto"/>
              </w:divBdr>
            </w:div>
            <w:div w:id="1647128128">
              <w:marLeft w:val="0"/>
              <w:marRight w:val="0"/>
              <w:marTop w:val="0"/>
              <w:marBottom w:val="0"/>
              <w:divBdr>
                <w:top w:val="none" w:sz="0" w:space="0" w:color="auto"/>
                <w:left w:val="none" w:sz="0" w:space="0" w:color="auto"/>
                <w:bottom w:val="none" w:sz="0" w:space="0" w:color="auto"/>
                <w:right w:val="none" w:sz="0" w:space="0" w:color="auto"/>
              </w:divBdr>
            </w:div>
            <w:div w:id="1892380859">
              <w:marLeft w:val="0"/>
              <w:marRight w:val="0"/>
              <w:marTop w:val="0"/>
              <w:marBottom w:val="0"/>
              <w:divBdr>
                <w:top w:val="none" w:sz="0" w:space="0" w:color="auto"/>
                <w:left w:val="none" w:sz="0" w:space="0" w:color="auto"/>
                <w:bottom w:val="none" w:sz="0" w:space="0" w:color="auto"/>
                <w:right w:val="none" w:sz="0" w:space="0" w:color="auto"/>
              </w:divBdr>
            </w:div>
            <w:div w:id="1321695014">
              <w:marLeft w:val="0"/>
              <w:marRight w:val="0"/>
              <w:marTop w:val="0"/>
              <w:marBottom w:val="0"/>
              <w:divBdr>
                <w:top w:val="none" w:sz="0" w:space="0" w:color="auto"/>
                <w:left w:val="none" w:sz="0" w:space="0" w:color="auto"/>
                <w:bottom w:val="none" w:sz="0" w:space="0" w:color="auto"/>
                <w:right w:val="none" w:sz="0" w:space="0" w:color="auto"/>
              </w:divBdr>
            </w:div>
            <w:div w:id="434063172">
              <w:marLeft w:val="0"/>
              <w:marRight w:val="0"/>
              <w:marTop w:val="0"/>
              <w:marBottom w:val="0"/>
              <w:divBdr>
                <w:top w:val="none" w:sz="0" w:space="0" w:color="auto"/>
                <w:left w:val="none" w:sz="0" w:space="0" w:color="auto"/>
                <w:bottom w:val="none" w:sz="0" w:space="0" w:color="auto"/>
                <w:right w:val="none" w:sz="0" w:space="0" w:color="auto"/>
              </w:divBdr>
            </w:div>
            <w:div w:id="677343514">
              <w:marLeft w:val="0"/>
              <w:marRight w:val="0"/>
              <w:marTop w:val="0"/>
              <w:marBottom w:val="0"/>
              <w:divBdr>
                <w:top w:val="none" w:sz="0" w:space="0" w:color="auto"/>
                <w:left w:val="none" w:sz="0" w:space="0" w:color="auto"/>
                <w:bottom w:val="none" w:sz="0" w:space="0" w:color="auto"/>
                <w:right w:val="none" w:sz="0" w:space="0" w:color="auto"/>
              </w:divBdr>
            </w:div>
            <w:div w:id="361513399">
              <w:marLeft w:val="0"/>
              <w:marRight w:val="0"/>
              <w:marTop w:val="0"/>
              <w:marBottom w:val="0"/>
              <w:divBdr>
                <w:top w:val="none" w:sz="0" w:space="0" w:color="auto"/>
                <w:left w:val="none" w:sz="0" w:space="0" w:color="auto"/>
                <w:bottom w:val="none" w:sz="0" w:space="0" w:color="auto"/>
                <w:right w:val="none" w:sz="0" w:space="0" w:color="auto"/>
              </w:divBdr>
            </w:div>
            <w:div w:id="757942839">
              <w:marLeft w:val="0"/>
              <w:marRight w:val="0"/>
              <w:marTop w:val="0"/>
              <w:marBottom w:val="0"/>
              <w:divBdr>
                <w:top w:val="none" w:sz="0" w:space="0" w:color="auto"/>
                <w:left w:val="none" w:sz="0" w:space="0" w:color="auto"/>
                <w:bottom w:val="none" w:sz="0" w:space="0" w:color="auto"/>
                <w:right w:val="none" w:sz="0" w:space="0" w:color="auto"/>
              </w:divBdr>
            </w:div>
            <w:div w:id="1015234163">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204145605">
              <w:marLeft w:val="0"/>
              <w:marRight w:val="0"/>
              <w:marTop w:val="0"/>
              <w:marBottom w:val="0"/>
              <w:divBdr>
                <w:top w:val="none" w:sz="0" w:space="0" w:color="auto"/>
                <w:left w:val="none" w:sz="0" w:space="0" w:color="auto"/>
                <w:bottom w:val="none" w:sz="0" w:space="0" w:color="auto"/>
                <w:right w:val="none" w:sz="0" w:space="0" w:color="auto"/>
              </w:divBdr>
            </w:div>
            <w:div w:id="437674285">
              <w:marLeft w:val="0"/>
              <w:marRight w:val="0"/>
              <w:marTop w:val="0"/>
              <w:marBottom w:val="0"/>
              <w:divBdr>
                <w:top w:val="none" w:sz="0" w:space="0" w:color="auto"/>
                <w:left w:val="none" w:sz="0" w:space="0" w:color="auto"/>
                <w:bottom w:val="none" w:sz="0" w:space="0" w:color="auto"/>
                <w:right w:val="none" w:sz="0" w:space="0" w:color="auto"/>
              </w:divBdr>
            </w:div>
            <w:div w:id="309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034">
      <w:bodyDiv w:val="1"/>
      <w:marLeft w:val="0"/>
      <w:marRight w:val="0"/>
      <w:marTop w:val="0"/>
      <w:marBottom w:val="0"/>
      <w:divBdr>
        <w:top w:val="none" w:sz="0" w:space="0" w:color="auto"/>
        <w:left w:val="none" w:sz="0" w:space="0" w:color="auto"/>
        <w:bottom w:val="none" w:sz="0" w:space="0" w:color="auto"/>
        <w:right w:val="none" w:sz="0" w:space="0" w:color="auto"/>
      </w:divBdr>
      <w:divsChild>
        <w:div w:id="401754679">
          <w:marLeft w:val="0"/>
          <w:marRight w:val="0"/>
          <w:marTop w:val="0"/>
          <w:marBottom w:val="0"/>
          <w:divBdr>
            <w:top w:val="none" w:sz="0" w:space="0" w:color="auto"/>
            <w:left w:val="none" w:sz="0" w:space="0" w:color="auto"/>
            <w:bottom w:val="none" w:sz="0" w:space="0" w:color="auto"/>
            <w:right w:val="none" w:sz="0" w:space="0" w:color="auto"/>
          </w:divBdr>
          <w:divsChild>
            <w:div w:id="1941327565">
              <w:marLeft w:val="0"/>
              <w:marRight w:val="0"/>
              <w:marTop w:val="0"/>
              <w:marBottom w:val="0"/>
              <w:divBdr>
                <w:top w:val="none" w:sz="0" w:space="0" w:color="auto"/>
                <w:left w:val="none" w:sz="0" w:space="0" w:color="auto"/>
                <w:bottom w:val="none" w:sz="0" w:space="0" w:color="auto"/>
                <w:right w:val="none" w:sz="0" w:space="0" w:color="auto"/>
              </w:divBdr>
            </w:div>
            <w:div w:id="885026948">
              <w:marLeft w:val="0"/>
              <w:marRight w:val="0"/>
              <w:marTop w:val="0"/>
              <w:marBottom w:val="0"/>
              <w:divBdr>
                <w:top w:val="none" w:sz="0" w:space="0" w:color="auto"/>
                <w:left w:val="none" w:sz="0" w:space="0" w:color="auto"/>
                <w:bottom w:val="none" w:sz="0" w:space="0" w:color="auto"/>
                <w:right w:val="none" w:sz="0" w:space="0" w:color="auto"/>
              </w:divBdr>
            </w:div>
            <w:div w:id="406072555">
              <w:marLeft w:val="0"/>
              <w:marRight w:val="0"/>
              <w:marTop w:val="0"/>
              <w:marBottom w:val="0"/>
              <w:divBdr>
                <w:top w:val="none" w:sz="0" w:space="0" w:color="auto"/>
                <w:left w:val="none" w:sz="0" w:space="0" w:color="auto"/>
                <w:bottom w:val="none" w:sz="0" w:space="0" w:color="auto"/>
                <w:right w:val="none" w:sz="0" w:space="0" w:color="auto"/>
              </w:divBdr>
            </w:div>
            <w:div w:id="922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8636">
      <w:bodyDiv w:val="1"/>
      <w:marLeft w:val="0"/>
      <w:marRight w:val="0"/>
      <w:marTop w:val="0"/>
      <w:marBottom w:val="0"/>
      <w:divBdr>
        <w:top w:val="none" w:sz="0" w:space="0" w:color="auto"/>
        <w:left w:val="none" w:sz="0" w:space="0" w:color="auto"/>
        <w:bottom w:val="none" w:sz="0" w:space="0" w:color="auto"/>
        <w:right w:val="none" w:sz="0" w:space="0" w:color="auto"/>
      </w:divBdr>
    </w:div>
    <w:div w:id="1011225625">
      <w:bodyDiv w:val="1"/>
      <w:marLeft w:val="0"/>
      <w:marRight w:val="0"/>
      <w:marTop w:val="0"/>
      <w:marBottom w:val="0"/>
      <w:divBdr>
        <w:top w:val="none" w:sz="0" w:space="0" w:color="auto"/>
        <w:left w:val="none" w:sz="0" w:space="0" w:color="auto"/>
        <w:bottom w:val="none" w:sz="0" w:space="0" w:color="auto"/>
        <w:right w:val="none" w:sz="0" w:space="0" w:color="auto"/>
      </w:divBdr>
    </w:div>
    <w:div w:id="1035353581">
      <w:bodyDiv w:val="1"/>
      <w:marLeft w:val="0"/>
      <w:marRight w:val="0"/>
      <w:marTop w:val="0"/>
      <w:marBottom w:val="0"/>
      <w:divBdr>
        <w:top w:val="none" w:sz="0" w:space="0" w:color="auto"/>
        <w:left w:val="none" w:sz="0" w:space="0" w:color="auto"/>
        <w:bottom w:val="none" w:sz="0" w:space="0" w:color="auto"/>
        <w:right w:val="none" w:sz="0" w:space="0" w:color="auto"/>
      </w:divBdr>
    </w:div>
    <w:div w:id="1037772894">
      <w:bodyDiv w:val="1"/>
      <w:marLeft w:val="0"/>
      <w:marRight w:val="0"/>
      <w:marTop w:val="0"/>
      <w:marBottom w:val="0"/>
      <w:divBdr>
        <w:top w:val="none" w:sz="0" w:space="0" w:color="auto"/>
        <w:left w:val="none" w:sz="0" w:space="0" w:color="auto"/>
        <w:bottom w:val="none" w:sz="0" w:space="0" w:color="auto"/>
        <w:right w:val="none" w:sz="0" w:space="0" w:color="auto"/>
      </w:divBdr>
    </w:div>
    <w:div w:id="1078402630">
      <w:bodyDiv w:val="1"/>
      <w:marLeft w:val="0"/>
      <w:marRight w:val="0"/>
      <w:marTop w:val="0"/>
      <w:marBottom w:val="0"/>
      <w:divBdr>
        <w:top w:val="none" w:sz="0" w:space="0" w:color="auto"/>
        <w:left w:val="none" w:sz="0" w:space="0" w:color="auto"/>
        <w:bottom w:val="none" w:sz="0" w:space="0" w:color="auto"/>
        <w:right w:val="none" w:sz="0" w:space="0" w:color="auto"/>
      </w:divBdr>
    </w:div>
    <w:div w:id="1084840150">
      <w:bodyDiv w:val="1"/>
      <w:marLeft w:val="0"/>
      <w:marRight w:val="0"/>
      <w:marTop w:val="0"/>
      <w:marBottom w:val="0"/>
      <w:divBdr>
        <w:top w:val="none" w:sz="0" w:space="0" w:color="auto"/>
        <w:left w:val="none" w:sz="0" w:space="0" w:color="auto"/>
        <w:bottom w:val="none" w:sz="0" w:space="0" w:color="auto"/>
        <w:right w:val="none" w:sz="0" w:space="0" w:color="auto"/>
      </w:divBdr>
      <w:divsChild>
        <w:div w:id="1221668312">
          <w:marLeft w:val="0"/>
          <w:marRight w:val="0"/>
          <w:marTop w:val="0"/>
          <w:marBottom w:val="0"/>
          <w:divBdr>
            <w:top w:val="none" w:sz="0" w:space="0" w:color="auto"/>
            <w:left w:val="none" w:sz="0" w:space="0" w:color="auto"/>
            <w:bottom w:val="none" w:sz="0" w:space="0" w:color="auto"/>
            <w:right w:val="none" w:sz="0" w:space="0" w:color="auto"/>
          </w:divBdr>
          <w:divsChild>
            <w:div w:id="10052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4785">
      <w:bodyDiv w:val="1"/>
      <w:marLeft w:val="0"/>
      <w:marRight w:val="0"/>
      <w:marTop w:val="0"/>
      <w:marBottom w:val="0"/>
      <w:divBdr>
        <w:top w:val="none" w:sz="0" w:space="0" w:color="auto"/>
        <w:left w:val="none" w:sz="0" w:space="0" w:color="auto"/>
        <w:bottom w:val="none" w:sz="0" w:space="0" w:color="auto"/>
        <w:right w:val="none" w:sz="0" w:space="0" w:color="auto"/>
      </w:divBdr>
      <w:divsChild>
        <w:div w:id="1572815858">
          <w:marLeft w:val="0"/>
          <w:marRight w:val="0"/>
          <w:marTop w:val="0"/>
          <w:marBottom w:val="0"/>
          <w:divBdr>
            <w:top w:val="none" w:sz="0" w:space="0" w:color="auto"/>
            <w:left w:val="none" w:sz="0" w:space="0" w:color="auto"/>
            <w:bottom w:val="none" w:sz="0" w:space="0" w:color="auto"/>
            <w:right w:val="none" w:sz="0" w:space="0" w:color="auto"/>
          </w:divBdr>
          <w:divsChild>
            <w:div w:id="697900556">
              <w:marLeft w:val="0"/>
              <w:marRight w:val="0"/>
              <w:marTop w:val="0"/>
              <w:marBottom w:val="0"/>
              <w:divBdr>
                <w:top w:val="none" w:sz="0" w:space="0" w:color="auto"/>
                <w:left w:val="none" w:sz="0" w:space="0" w:color="auto"/>
                <w:bottom w:val="none" w:sz="0" w:space="0" w:color="auto"/>
                <w:right w:val="none" w:sz="0" w:space="0" w:color="auto"/>
              </w:divBdr>
            </w:div>
            <w:div w:id="1051885351">
              <w:marLeft w:val="0"/>
              <w:marRight w:val="0"/>
              <w:marTop w:val="0"/>
              <w:marBottom w:val="0"/>
              <w:divBdr>
                <w:top w:val="none" w:sz="0" w:space="0" w:color="auto"/>
                <w:left w:val="none" w:sz="0" w:space="0" w:color="auto"/>
                <w:bottom w:val="none" w:sz="0" w:space="0" w:color="auto"/>
                <w:right w:val="none" w:sz="0" w:space="0" w:color="auto"/>
              </w:divBdr>
            </w:div>
            <w:div w:id="912006681">
              <w:marLeft w:val="0"/>
              <w:marRight w:val="0"/>
              <w:marTop w:val="0"/>
              <w:marBottom w:val="0"/>
              <w:divBdr>
                <w:top w:val="none" w:sz="0" w:space="0" w:color="auto"/>
                <w:left w:val="none" w:sz="0" w:space="0" w:color="auto"/>
                <w:bottom w:val="none" w:sz="0" w:space="0" w:color="auto"/>
                <w:right w:val="none" w:sz="0" w:space="0" w:color="auto"/>
              </w:divBdr>
            </w:div>
            <w:div w:id="596837864">
              <w:marLeft w:val="0"/>
              <w:marRight w:val="0"/>
              <w:marTop w:val="0"/>
              <w:marBottom w:val="0"/>
              <w:divBdr>
                <w:top w:val="none" w:sz="0" w:space="0" w:color="auto"/>
                <w:left w:val="none" w:sz="0" w:space="0" w:color="auto"/>
                <w:bottom w:val="none" w:sz="0" w:space="0" w:color="auto"/>
                <w:right w:val="none" w:sz="0" w:space="0" w:color="auto"/>
              </w:divBdr>
            </w:div>
            <w:div w:id="482432598">
              <w:marLeft w:val="0"/>
              <w:marRight w:val="0"/>
              <w:marTop w:val="0"/>
              <w:marBottom w:val="0"/>
              <w:divBdr>
                <w:top w:val="none" w:sz="0" w:space="0" w:color="auto"/>
                <w:left w:val="none" w:sz="0" w:space="0" w:color="auto"/>
                <w:bottom w:val="none" w:sz="0" w:space="0" w:color="auto"/>
                <w:right w:val="none" w:sz="0" w:space="0" w:color="auto"/>
              </w:divBdr>
            </w:div>
            <w:div w:id="1393768142">
              <w:marLeft w:val="0"/>
              <w:marRight w:val="0"/>
              <w:marTop w:val="0"/>
              <w:marBottom w:val="0"/>
              <w:divBdr>
                <w:top w:val="none" w:sz="0" w:space="0" w:color="auto"/>
                <w:left w:val="none" w:sz="0" w:space="0" w:color="auto"/>
                <w:bottom w:val="none" w:sz="0" w:space="0" w:color="auto"/>
                <w:right w:val="none" w:sz="0" w:space="0" w:color="auto"/>
              </w:divBdr>
            </w:div>
            <w:div w:id="387924893">
              <w:marLeft w:val="0"/>
              <w:marRight w:val="0"/>
              <w:marTop w:val="0"/>
              <w:marBottom w:val="0"/>
              <w:divBdr>
                <w:top w:val="none" w:sz="0" w:space="0" w:color="auto"/>
                <w:left w:val="none" w:sz="0" w:space="0" w:color="auto"/>
                <w:bottom w:val="none" w:sz="0" w:space="0" w:color="auto"/>
                <w:right w:val="none" w:sz="0" w:space="0" w:color="auto"/>
              </w:divBdr>
            </w:div>
            <w:div w:id="186330588">
              <w:marLeft w:val="0"/>
              <w:marRight w:val="0"/>
              <w:marTop w:val="0"/>
              <w:marBottom w:val="0"/>
              <w:divBdr>
                <w:top w:val="none" w:sz="0" w:space="0" w:color="auto"/>
                <w:left w:val="none" w:sz="0" w:space="0" w:color="auto"/>
                <w:bottom w:val="none" w:sz="0" w:space="0" w:color="auto"/>
                <w:right w:val="none" w:sz="0" w:space="0" w:color="auto"/>
              </w:divBdr>
            </w:div>
            <w:div w:id="1400593392">
              <w:marLeft w:val="0"/>
              <w:marRight w:val="0"/>
              <w:marTop w:val="0"/>
              <w:marBottom w:val="0"/>
              <w:divBdr>
                <w:top w:val="none" w:sz="0" w:space="0" w:color="auto"/>
                <w:left w:val="none" w:sz="0" w:space="0" w:color="auto"/>
                <w:bottom w:val="none" w:sz="0" w:space="0" w:color="auto"/>
                <w:right w:val="none" w:sz="0" w:space="0" w:color="auto"/>
              </w:divBdr>
            </w:div>
            <w:div w:id="901720263">
              <w:marLeft w:val="0"/>
              <w:marRight w:val="0"/>
              <w:marTop w:val="0"/>
              <w:marBottom w:val="0"/>
              <w:divBdr>
                <w:top w:val="none" w:sz="0" w:space="0" w:color="auto"/>
                <w:left w:val="none" w:sz="0" w:space="0" w:color="auto"/>
                <w:bottom w:val="none" w:sz="0" w:space="0" w:color="auto"/>
                <w:right w:val="none" w:sz="0" w:space="0" w:color="auto"/>
              </w:divBdr>
            </w:div>
            <w:div w:id="1790123686">
              <w:marLeft w:val="0"/>
              <w:marRight w:val="0"/>
              <w:marTop w:val="0"/>
              <w:marBottom w:val="0"/>
              <w:divBdr>
                <w:top w:val="none" w:sz="0" w:space="0" w:color="auto"/>
                <w:left w:val="none" w:sz="0" w:space="0" w:color="auto"/>
                <w:bottom w:val="none" w:sz="0" w:space="0" w:color="auto"/>
                <w:right w:val="none" w:sz="0" w:space="0" w:color="auto"/>
              </w:divBdr>
            </w:div>
            <w:div w:id="1781220449">
              <w:marLeft w:val="0"/>
              <w:marRight w:val="0"/>
              <w:marTop w:val="0"/>
              <w:marBottom w:val="0"/>
              <w:divBdr>
                <w:top w:val="none" w:sz="0" w:space="0" w:color="auto"/>
                <w:left w:val="none" w:sz="0" w:space="0" w:color="auto"/>
                <w:bottom w:val="none" w:sz="0" w:space="0" w:color="auto"/>
                <w:right w:val="none" w:sz="0" w:space="0" w:color="auto"/>
              </w:divBdr>
            </w:div>
            <w:div w:id="1787579135">
              <w:marLeft w:val="0"/>
              <w:marRight w:val="0"/>
              <w:marTop w:val="0"/>
              <w:marBottom w:val="0"/>
              <w:divBdr>
                <w:top w:val="none" w:sz="0" w:space="0" w:color="auto"/>
                <w:left w:val="none" w:sz="0" w:space="0" w:color="auto"/>
                <w:bottom w:val="none" w:sz="0" w:space="0" w:color="auto"/>
                <w:right w:val="none" w:sz="0" w:space="0" w:color="auto"/>
              </w:divBdr>
            </w:div>
            <w:div w:id="794643821">
              <w:marLeft w:val="0"/>
              <w:marRight w:val="0"/>
              <w:marTop w:val="0"/>
              <w:marBottom w:val="0"/>
              <w:divBdr>
                <w:top w:val="none" w:sz="0" w:space="0" w:color="auto"/>
                <w:left w:val="none" w:sz="0" w:space="0" w:color="auto"/>
                <w:bottom w:val="none" w:sz="0" w:space="0" w:color="auto"/>
                <w:right w:val="none" w:sz="0" w:space="0" w:color="auto"/>
              </w:divBdr>
            </w:div>
            <w:div w:id="1626766582">
              <w:marLeft w:val="0"/>
              <w:marRight w:val="0"/>
              <w:marTop w:val="0"/>
              <w:marBottom w:val="0"/>
              <w:divBdr>
                <w:top w:val="none" w:sz="0" w:space="0" w:color="auto"/>
                <w:left w:val="none" w:sz="0" w:space="0" w:color="auto"/>
                <w:bottom w:val="none" w:sz="0" w:space="0" w:color="auto"/>
                <w:right w:val="none" w:sz="0" w:space="0" w:color="auto"/>
              </w:divBdr>
            </w:div>
            <w:div w:id="690183291">
              <w:marLeft w:val="0"/>
              <w:marRight w:val="0"/>
              <w:marTop w:val="0"/>
              <w:marBottom w:val="0"/>
              <w:divBdr>
                <w:top w:val="none" w:sz="0" w:space="0" w:color="auto"/>
                <w:left w:val="none" w:sz="0" w:space="0" w:color="auto"/>
                <w:bottom w:val="none" w:sz="0" w:space="0" w:color="auto"/>
                <w:right w:val="none" w:sz="0" w:space="0" w:color="auto"/>
              </w:divBdr>
            </w:div>
            <w:div w:id="2004510411">
              <w:marLeft w:val="0"/>
              <w:marRight w:val="0"/>
              <w:marTop w:val="0"/>
              <w:marBottom w:val="0"/>
              <w:divBdr>
                <w:top w:val="none" w:sz="0" w:space="0" w:color="auto"/>
                <w:left w:val="none" w:sz="0" w:space="0" w:color="auto"/>
                <w:bottom w:val="none" w:sz="0" w:space="0" w:color="auto"/>
                <w:right w:val="none" w:sz="0" w:space="0" w:color="auto"/>
              </w:divBdr>
            </w:div>
            <w:div w:id="468329692">
              <w:marLeft w:val="0"/>
              <w:marRight w:val="0"/>
              <w:marTop w:val="0"/>
              <w:marBottom w:val="0"/>
              <w:divBdr>
                <w:top w:val="none" w:sz="0" w:space="0" w:color="auto"/>
                <w:left w:val="none" w:sz="0" w:space="0" w:color="auto"/>
                <w:bottom w:val="none" w:sz="0" w:space="0" w:color="auto"/>
                <w:right w:val="none" w:sz="0" w:space="0" w:color="auto"/>
              </w:divBdr>
            </w:div>
            <w:div w:id="794568405">
              <w:marLeft w:val="0"/>
              <w:marRight w:val="0"/>
              <w:marTop w:val="0"/>
              <w:marBottom w:val="0"/>
              <w:divBdr>
                <w:top w:val="none" w:sz="0" w:space="0" w:color="auto"/>
                <w:left w:val="none" w:sz="0" w:space="0" w:color="auto"/>
                <w:bottom w:val="none" w:sz="0" w:space="0" w:color="auto"/>
                <w:right w:val="none" w:sz="0" w:space="0" w:color="auto"/>
              </w:divBdr>
            </w:div>
            <w:div w:id="1268611758">
              <w:marLeft w:val="0"/>
              <w:marRight w:val="0"/>
              <w:marTop w:val="0"/>
              <w:marBottom w:val="0"/>
              <w:divBdr>
                <w:top w:val="none" w:sz="0" w:space="0" w:color="auto"/>
                <w:left w:val="none" w:sz="0" w:space="0" w:color="auto"/>
                <w:bottom w:val="none" w:sz="0" w:space="0" w:color="auto"/>
                <w:right w:val="none" w:sz="0" w:space="0" w:color="auto"/>
              </w:divBdr>
            </w:div>
            <w:div w:id="508105907">
              <w:marLeft w:val="0"/>
              <w:marRight w:val="0"/>
              <w:marTop w:val="0"/>
              <w:marBottom w:val="0"/>
              <w:divBdr>
                <w:top w:val="none" w:sz="0" w:space="0" w:color="auto"/>
                <w:left w:val="none" w:sz="0" w:space="0" w:color="auto"/>
                <w:bottom w:val="none" w:sz="0" w:space="0" w:color="auto"/>
                <w:right w:val="none" w:sz="0" w:space="0" w:color="auto"/>
              </w:divBdr>
            </w:div>
            <w:div w:id="539437073">
              <w:marLeft w:val="0"/>
              <w:marRight w:val="0"/>
              <w:marTop w:val="0"/>
              <w:marBottom w:val="0"/>
              <w:divBdr>
                <w:top w:val="none" w:sz="0" w:space="0" w:color="auto"/>
                <w:left w:val="none" w:sz="0" w:space="0" w:color="auto"/>
                <w:bottom w:val="none" w:sz="0" w:space="0" w:color="auto"/>
                <w:right w:val="none" w:sz="0" w:space="0" w:color="auto"/>
              </w:divBdr>
            </w:div>
            <w:div w:id="723065882">
              <w:marLeft w:val="0"/>
              <w:marRight w:val="0"/>
              <w:marTop w:val="0"/>
              <w:marBottom w:val="0"/>
              <w:divBdr>
                <w:top w:val="none" w:sz="0" w:space="0" w:color="auto"/>
                <w:left w:val="none" w:sz="0" w:space="0" w:color="auto"/>
                <w:bottom w:val="none" w:sz="0" w:space="0" w:color="auto"/>
                <w:right w:val="none" w:sz="0" w:space="0" w:color="auto"/>
              </w:divBdr>
            </w:div>
            <w:div w:id="612438481">
              <w:marLeft w:val="0"/>
              <w:marRight w:val="0"/>
              <w:marTop w:val="0"/>
              <w:marBottom w:val="0"/>
              <w:divBdr>
                <w:top w:val="none" w:sz="0" w:space="0" w:color="auto"/>
                <w:left w:val="none" w:sz="0" w:space="0" w:color="auto"/>
                <w:bottom w:val="none" w:sz="0" w:space="0" w:color="auto"/>
                <w:right w:val="none" w:sz="0" w:space="0" w:color="auto"/>
              </w:divBdr>
            </w:div>
            <w:div w:id="113258938">
              <w:marLeft w:val="0"/>
              <w:marRight w:val="0"/>
              <w:marTop w:val="0"/>
              <w:marBottom w:val="0"/>
              <w:divBdr>
                <w:top w:val="none" w:sz="0" w:space="0" w:color="auto"/>
                <w:left w:val="none" w:sz="0" w:space="0" w:color="auto"/>
                <w:bottom w:val="none" w:sz="0" w:space="0" w:color="auto"/>
                <w:right w:val="none" w:sz="0" w:space="0" w:color="auto"/>
              </w:divBdr>
            </w:div>
            <w:div w:id="1372416015">
              <w:marLeft w:val="0"/>
              <w:marRight w:val="0"/>
              <w:marTop w:val="0"/>
              <w:marBottom w:val="0"/>
              <w:divBdr>
                <w:top w:val="none" w:sz="0" w:space="0" w:color="auto"/>
                <w:left w:val="none" w:sz="0" w:space="0" w:color="auto"/>
                <w:bottom w:val="none" w:sz="0" w:space="0" w:color="auto"/>
                <w:right w:val="none" w:sz="0" w:space="0" w:color="auto"/>
              </w:divBdr>
            </w:div>
            <w:div w:id="910427046">
              <w:marLeft w:val="0"/>
              <w:marRight w:val="0"/>
              <w:marTop w:val="0"/>
              <w:marBottom w:val="0"/>
              <w:divBdr>
                <w:top w:val="none" w:sz="0" w:space="0" w:color="auto"/>
                <w:left w:val="none" w:sz="0" w:space="0" w:color="auto"/>
                <w:bottom w:val="none" w:sz="0" w:space="0" w:color="auto"/>
                <w:right w:val="none" w:sz="0" w:space="0" w:color="auto"/>
              </w:divBdr>
            </w:div>
            <w:div w:id="1996258975">
              <w:marLeft w:val="0"/>
              <w:marRight w:val="0"/>
              <w:marTop w:val="0"/>
              <w:marBottom w:val="0"/>
              <w:divBdr>
                <w:top w:val="none" w:sz="0" w:space="0" w:color="auto"/>
                <w:left w:val="none" w:sz="0" w:space="0" w:color="auto"/>
                <w:bottom w:val="none" w:sz="0" w:space="0" w:color="auto"/>
                <w:right w:val="none" w:sz="0" w:space="0" w:color="auto"/>
              </w:divBdr>
            </w:div>
            <w:div w:id="1411535240">
              <w:marLeft w:val="0"/>
              <w:marRight w:val="0"/>
              <w:marTop w:val="0"/>
              <w:marBottom w:val="0"/>
              <w:divBdr>
                <w:top w:val="none" w:sz="0" w:space="0" w:color="auto"/>
                <w:left w:val="none" w:sz="0" w:space="0" w:color="auto"/>
                <w:bottom w:val="none" w:sz="0" w:space="0" w:color="auto"/>
                <w:right w:val="none" w:sz="0" w:space="0" w:color="auto"/>
              </w:divBdr>
            </w:div>
            <w:div w:id="1870336714">
              <w:marLeft w:val="0"/>
              <w:marRight w:val="0"/>
              <w:marTop w:val="0"/>
              <w:marBottom w:val="0"/>
              <w:divBdr>
                <w:top w:val="none" w:sz="0" w:space="0" w:color="auto"/>
                <w:left w:val="none" w:sz="0" w:space="0" w:color="auto"/>
                <w:bottom w:val="none" w:sz="0" w:space="0" w:color="auto"/>
                <w:right w:val="none" w:sz="0" w:space="0" w:color="auto"/>
              </w:divBdr>
            </w:div>
            <w:div w:id="1509635264">
              <w:marLeft w:val="0"/>
              <w:marRight w:val="0"/>
              <w:marTop w:val="0"/>
              <w:marBottom w:val="0"/>
              <w:divBdr>
                <w:top w:val="none" w:sz="0" w:space="0" w:color="auto"/>
                <w:left w:val="none" w:sz="0" w:space="0" w:color="auto"/>
                <w:bottom w:val="none" w:sz="0" w:space="0" w:color="auto"/>
                <w:right w:val="none" w:sz="0" w:space="0" w:color="auto"/>
              </w:divBdr>
            </w:div>
            <w:div w:id="1300498729">
              <w:marLeft w:val="0"/>
              <w:marRight w:val="0"/>
              <w:marTop w:val="0"/>
              <w:marBottom w:val="0"/>
              <w:divBdr>
                <w:top w:val="none" w:sz="0" w:space="0" w:color="auto"/>
                <w:left w:val="none" w:sz="0" w:space="0" w:color="auto"/>
                <w:bottom w:val="none" w:sz="0" w:space="0" w:color="auto"/>
                <w:right w:val="none" w:sz="0" w:space="0" w:color="auto"/>
              </w:divBdr>
            </w:div>
            <w:div w:id="1674186743">
              <w:marLeft w:val="0"/>
              <w:marRight w:val="0"/>
              <w:marTop w:val="0"/>
              <w:marBottom w:val="0"/>
              <w:divBdr>
                <w:top w:val="none" w:sz="0" w:space="0" w:color="auto"/>
                <w:left w:val="none" w:sz="0" w:space="0" w:color="auto"/>
                <w:bottom w:val="none" w:sz="0" w:space="0" w:color="auto"/>
                <w:right w:val="none" w:sz="0" w:space="0" w:color="auto"/>
              </w:divBdr>
            </w:div>
            <w:div w:id="2006668758">
              <w:marLeft w:val="0"/>
              <w:marRight w:val="0"/>
              <w:marTop w:val="0"/>
              <w:marBottom w:val="0"/>
              <w:divBdr>
                <w:top w:val="none" w:sz="0" w:space="0" w:color="auto"/>
                <w:left w:val="none" w:sz="0" w:space="0" w:color="auto"/>
                <w:bottom w:val="none" w:sz="0" w:space="0" w:color="auto"/>
                <w:right w:val="none" w:sz="0" w:space="0" w:color="auto"/>
              </w:divBdr>
            </w:div>
            <w:div w:id="316148607">
              <w:marLeft w:val="0"/>
              <w:marRight w:val="0"/>
              <w:marTop w:val="0"/>
              <w:marBottom w:val="0"/>
              <w:divBdr>
                <w:top w:val="none" w:sz="0" w:space="0" w:color="auto"/>
                <w:left w:val="none" w:sz="0" w:space="0" w:color="auto"/>
                <w:bottom w:val="none" w:sz="0" w:space="0" w:color="auto"/>
                <w:right w:val="none" w:sz="0" w:space="0" w:color="auto"/>
              </w:divBdr>
            </w:div>
            <w:div w:id="600576394">
              <w:marLeft w:val="0"/>
              <w:marRight w:val="0"/>
              <w:marTop w:val="0"/>
              <w:marBottom w:val="0"/>
              <w:divBdr>
                <w:top w:val="none" w:sz="0" w:space="0" w:color="auto"/>
                <w:left w:val="none" w:sz="0" w:space="0" w:color="auto"/>
                <w:bottom w:val="none" w:sz="0" w:space="0" w:color="auto"/>
                <w:right w:val="none" w:sz="0" w:space="0" w:color="auto"/>
              </w:divBdr>
            </w:div>
            <w:div w:id="1796868518">
              <w:marLeft w:val="0"/>
              <w:marRight w:val="0"/>
              <w:marTop w:val="0"/>
              <w:marBottom w:val="0"/>
              <w:divBdr>
                <w:top w:val="none" w:sz="0" w:space="0" w:color="auto"/>
                <w:left w:val="none" w:sz="0" w:space="0" w:color="auto"/>
                <w:bottom w:val="none" w:sz="0" w:space="0" w:color="auto"/>
                <w:right w:val="none" w:sz="0" w:space="0" w:color="auto"/>
              </w:divBdr>
            </w:div>
            <w:div w:id="671108599">
              <w:marLeft w:val="0"/>
              <w:marRight w:val="0"/>
              <w:marTop w:val="0"/>
              <w:marBottom w:val="0"/>
              <w:divBdr>
                <w:top w:val="none" w:sz="0" w:space="0" w:color="auto"/>
                <w:left w:val="none" w:sz="0" w:space="0" w:color="auto"/>
                <w:bottom w:val="none" w:sz="0" w:space="0" w:color="auto"/>
                <w:right w:val="none" w:sz="0" w:space="0" w:color="auto"/>
              </w:divBdr>
            </w:div>
            <w:div w:id="246423269">
              <w:marLeft w:val="0"/>
              <w:marRight w:val="0"/>
              <w:marTop w:val="0"/>
              <w:marBottom w:val="0"/>
              <w:divBdr>
                <w:top w:val="none" w:sz="0" w:space="0" w:color="auto"/>
                <w:left w:val="none" w:sz="0" w:space="0" w:color="auto"/>
                <w:bottom w:val="none" w:sz="0" w:space="0" w:color="auto"/>
                <w:right w:val="none" w:sz="0" w:space="0" w:color="auto"/>
              </w:divBdr>
            </w:div>
            <w:div w:id="964237985">
              <w:marLeft w:val="0"/>
              <w:marRight w:val="0"/>
              <w:marTop w:val="0"/>
              <w:marBottom w:val="0"/>
              <w:divBdr>
                <w:top w:val="none" w:sz="0" w:space="0" w:color="auto"/>
                <w:left w:val="none" w:sz="0" w:space="0" w:color="auto"/>
                <w:bottom w:val="none" w:sz="0" w:space="0" w:color="auto"/>
                <w:right w:val="none" w:sz="0" w:space="0" w:color="auto"/>
              </w:divBdr>
            </w:div>
            <w:div w:id="327444493">
              <w:marLeft w:val="0"/>
              <w:marRight w:val="0"/>
              <w:marTop w:val="0"/>
              <w:marBottom w:val="0"/>
              <w:divBdr>
                <w:top w:val="none" w:sz="0" w:space="0" w:color="auto"/>
                <w:left w:val="none" w:sz="0" w:space="0" w:color="auto"/>
                <w:bottom w:val="none" w:sz="0" w:space="0" w:color="auto"/>
                <w:right w:val="none" w:sz="0" w:space="0" w:color="auto"/>
              </w:divBdr>
            </w:div>
            <w:div w:id="1819807855">
              <w:marLeft w:val="0"/>
              <w:marRight w:val="0"/>
              <w:marTop w:val="0"/>
              <w:marBottom w:val="0"/>
              <w:divBdr>
                <w:top w:val="none" w:sz="0" w:space="0" w:color="auto"/>
                <w:left w:val="none" w:sz="0" w:space="0" w:color="auto"/>
                <w:bottom w:val="none" w:sz="0" w:space="0" w:color="auto"/>
                <w:right w:val="none" w:sz="0" w:space="0" w:color="auto"/>
              </w:divBdr>
            </w:div>
            <w:div w:id="1921477708">
              <w:marLeft w:val="0"/>
              <w:marRight w:val="0"/>
              <w:marTop w:val="0"/>
              <w:marBottom w:val="0"/>
              <w:divBdr>
                <w:top w:val="none" w:sz="0" w:space="0" w:color="auto"/>
                <w:left w:val="none" w:sz="0" w:space="0" w:color="auto"/>
                <w:bottom w:val="none" w:sz="0" w:space="0" w:color="auto"/>
                <w:right w:val="none" w:sz="0" w:space="0" w:color="auto"/>
              </w:divBdr>
            </w:div>
            <w:div w:id="1235047736">
              <w:marLeft w:val="0"/>
              <w:marRight w:val="0"/>
              <w:marTop w:val="0"/>
              <w:marBottom w:val="0"/>
              <w:divBdr>
                <w:top w:val="none" w:sz="0" w:space="0" w:color="auto"/>
                <w:left w:val="none" w:sz="0" w:space="0" w:color="auto"/>
                <w:bottom w:val="none" w:sz="0" w:space="0" w:color="auto"/>
                <w:right w:val="none" w:sz="0" w:space="0" w:color="auto"/>
              </w:divBdr>
            </w:div>
            <w:div w:id="1570572087">
              <w:marLeft w:val="0"/>
              <w:marRight w:val="0"/>
              <w:marTop w:val="0"/>
              <w:marBottom w:val="0"/>
              <w:divBdr>
                <w:top w:val="none" w:sz="0" w:space="0" w:color="auto"/>
                <w:left w:val="none" w:sz="0" w:space="0" w:color="auto"/>
                <w:bottom w:val="none" w:sz="0" w:space="0" w:color="auto"/>
                <w:right w:val="none" w:sz="0" w:space="0" w:color="auto"/>
              </w:divBdr>
            </w:div>
            <w:div w:id="1601572151">
              <w:marLeft w:val="0"/>
              <w:marRight w:val="0"/>
              <w:marTop w:val="0"/>
              <w:marBottom w:val="0"/>
              <w:divBdr>
                <w:top w:val="none" w:sz="0" w:space="0" w:color="auto"/>
                <w:left w:val="none" w:sz="0" w:space="0" w:color="auto"/>
                <w:bottom w:val="none" w:sz="0" w:space="0" w:color="auto"/>
                <w:right w:val="none" w:sz="0" w:space="0" w:color="auto"/>
              </w:divBdr>
            </w:div>
            <w:div w:id="2134395822">
              <w:marLeft w:val="0"/>
              <w:marRight w:val="0"/>
              <w:marTop w:val="0"/>
              <w:marBottom w:val="0"/>
              <w:divBdr>
                <w:top w:val="none" w:sz="0" w:space="0" w:color="auto"/>
                <w:left w:val="none" w:sz="0" w:space="0" w:color="auto"/>
                <w:bottom w:val="none" w:sz="0" w:space="0" w:color="auto"/>
                <w:right w:val="none" w:sz="0" w:space="0" w:color="auto"/>
              </w:divBdr>
            </w:div>
            <w:div w:id="2009285256">
              <w:marLeft w:val="0"/>
              <w:marRight w:val="0"/>
              <w:marTop w:val="0"/>
              <w:marBottom w:val="0"/>
              <w:divBdr>
                <w:top w:val="none" w:sz="0" w:space="0" w:color="auto"/>
                <w:left w:val="none" w:sz="0" w:space="0" w:color="auto"/>
                <w:bottom w:val="none" w:sz="0" w:space="0" w:color="auto"/>
                <w:right w:val="none" w:sz="0" w:space="0" w:color="auto"/>
              </w:divBdr>
            </w:div>
            <w:div w:id="1706828251">
              <w:marLeft w:val="0"/>
              <w:marRight w:val="0"/>
              <w:marTop w:val="0"/>
              <w:marBottom w:val="0"/>
              <w:divBdr>
                <w:top w:val="none" w:sz="0" w:space="0" w:color="auto"/>
                <w:left w:val="none" w:sz="0" w:space="0" w:color="auto"/>
                <w:bottom w:val="none" w:sz="0" w:space="0" w:color="auto"/>
                <w:right w:val="none" w:sz="0" w:space="0" w:color="auto"/>
              </w:divBdr>
            </w:div>
            <w:div w:id="1920669373">
              <w:marLeft w:val="0"/>
              <w:marRight w:val="0"/>
              <w:marTop w:val="0"/>
              <w:marBottom w:val="0"/>
              <w:divBdr>
                <w:top w:val="none" w:sz="0" w:space="0" w:color="auto"/>
                <w:left w:val="none" w:sz="0" w:space="0" w:color="auto"/>
                <w:bottom w:val="none" w:sz="0" w:space="0" w:color="auto"/>
                <w:right w:val="none" w:sz="0" w:space="0" w:color="auto"/>
              </w:divBdr>
            </w:div>
            <w:div w:id="15191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480">
      <w:bodyDiv w:val="1"/>
      <w:marLeft w:val="0"/>
      <w:marRight w:val="0"/>
      <w:marTop w:val="0"/>
      <w:marBottom w:val="0"/>
      <w:divBdr>
        <w:top w:val="none" w:sz="0" w:space="0" w:color="auto"/>
        <w:left w:val="none" w:sz="0" w:space="0" w:color="auto"/>
        <w:bottom w:val="none" w:sz="0" w:space="0" w:color="auto"/>
        <w:right w:val="none" w:sz="0" w:space="0" w:color="auto"/>
      </w:divBdr>
      <w:divsChild>
        <w:div w:id="621230269">
          <w:marLeft w:val="0"/>
          <w:marRight w:val="0"/>
          <w:marTop w:val="0"/>
          <w:marBottom w:val="0"/>
          <w:divBdr>
            <w:top w:val="none" w:sz="0" w:space="0" w:color="auto"/>
            <w:left w:val="none" w:sz="0" w:space="0" w:color="auto"/>
            <w:bottom w:val="none" w:sz="0" w:space="0" w:color="auto"/>
            <w:right w:val="none" w:sz="0" w:space="0" w:color="auto"/>
          </w:divBdr>
          <w:divsChild>
            <w:div w:id="854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4264">
      <w:bodyDiv w:val="1"/>
      <w:marLeft w:val="0"/>
      <w:marRight w:val="0"/>
      <w:marTop w:val="0"/>
      <w:marBottom w:val="0"/>
      <w:divBdr>
        <w:top w:val="none" w:sz="0" w:space="0" w:color="auto"/>
        <w:left w:val="none" w:sz="0" w:space="0" w:color="auto"/>
        <w:bottom w:val="none" w:sz="0" w:space="0" w:color="auto"/>
        <w:right w:val="none" w:sz="0" w:space="0" w:color="auto"/>
      </w:divBdr>
    </w:div>
    <w:div w:id="135318817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7">
          <w:marLeft w:val="0"/>
          <w:marRight w:val="0"/>
          <w:marTop w:val="0"/>
          <w:marBottom w:val="0"/>
          <w:divBdr>
            <w:top w:val="single" w:sz="2" w:space="0" w:color="D9D9E3"/>
            <w:left w:val="single" w:sz="2" w:space="0" w:color="D9D9E3"/>
            <w:bottom w:val="single" w:sz="2" w:space="0" w:color="D9D9E3"/>
            <w:right w:val="single" w:sz="2" w:space="0" w:color="D9D9E3"/>
          </w:divBdr>
          <w:divsChild>
            <w:div w:id="430854811">
              <w:marLeft w:val="0"/>
              <w:marRight w:val="0"/>
              <w:marTop w:val="0"/>
              <w:marBottom w:val="0"/>
              <w:divBdr>
                <w:top w:val="single" w:sz="2" w:space="0" w:color="D9D9E3"/>
                <w:left w:val="single" w:sz="2" w:space="0" w:color="D9D9E3"/>
                <w:bottom w:val="single" w:sz="2" w:space="0" w:color="D9D9E3"/>
                <w:right w:val="single" w:sz="2" w:space="0" w:color="D9D9E3"/>
              </w:divBdr>
              <w:divsChild>
                <w:div w:id="1721172702">
                  <w:marLeft w:val="0"/>
                  <w:marRight w:val="0"/>
                  <w:marTop w:val="0"/>
                  <w:marBottom w:val="0"/>
                  <w:divBdr>
                    <w:top w:val="single" w:sz="2" w:space="0" w:color="D9D9E3"/>
                    <w:left w:val="single" w:sz="2" w:space="0" w:color="D9D9E3"/>
                    <w:bottom w:val="single" w:sz="2" w:space="0" w:color="D9D9E3"/>
                    <w:right w:val="single" w:sz="2" w:space="0" w:color="D9D9E3"/>
                  </w:divBdr>
                  <w:divsChild>
                    <w:div w:id="340595576">
                      <w:marLeft w:val="0"/>
                      <w:marRight w:val="0"/>
                      <w:marTop w:val="0"/>
                      <w:marBottom w:val="0"/>
                      <w:divBdr>
                        <w:top w:val="single" w:sz="2" w:space="0" w:color="D9D9E3"/>
                        <w:left w:val="single" w:sz="2" w:space="0" w:color="D9D9E3"/>
                        <w:bottom w:val="single" w:sz="2" w:space="0" w:color="D9D9E3"/>
                        <w:right w:val="single" w:sz="2" w:space="0" w:color="D9D9E3"/>
                      </w:divBdr>
                      <w:divsChild>
                        <w:div w:id="1579097796">
                          <w:marLeft w:val="0"/>
                          <w:marRight w:val="0"/>
                          <w:marTop w:val="0"/>
                          <w:marBottom w:val="0"/>
                          <w:divBdr>
                            <w:top w:val="single" w:sz="2" w:space="0" w:color="auto"/>
                            <w:left w:val="single" w:sz="2" w:space="0" w:color="auto"/>
                            <w:bottom w:val="single" w:sz="6" w:space="0" w:color="auto"/>
                            <w:right w:val="single" w:sz="2" w:space="0" w:color="auto"/>
                          </w:divBdr>
                          <w:divsChild>
                            <w:div w:id="179536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27897">
                                  <w:marLeft w:val="0"/>
                                  <w:marRight w:val="0"/>
                                  <w:marTop w:val="0"/>
                                  <w:marBottom w:val="0"/>
                                  <w:divBdr>
                                    <w:top w:val="single" w:sz="2" w:space="0" w:color="D9D9E3"/>
                                    <w:left w:val="single" w:sz="2" w:space="0" w:color="D9D9E3"/>
                                    <w:bottom w:val="single" w:sz="2" w:space="0" w:color="D9D9E3"/>
                                    <w:right w:val="single" w:sz="2" w:space="0" w:color="D9D9E3"/>
                                  </w:divBdr>
                                  <w:divsChild>
                                    <w:div w:id="1417095487">
                                      <w:marLeft w:val="0"/>
                                      <w:marRight w:val="0"/>
                                      <w:marTop w:val="0"/>
                                      <w:marBottom w:val="0"/>
                                      <w:divBdr>
                                        <w:top w:val="single" w:sz="2" w:space="0" w:color="D9D9E3"/>
                                        <w:left w:val="single" w:sz="2" w:space="0" w:color="D9D9E3"/>
                                        <w:bottom w:val="single" w:sz="2" w:space="0" w:color="D9D9E3"/>
                                        <w:right w:val="single" w:sz="2" w:space="0" w:color="D9D9E3"/>
                                      </w:divBdr>
                                      <w:divsChild>
                                        <w:div w:id="271473366">
                                          <w:marLeft w:val="0"/>
                                          <w:marRight w:val="0"/>
                                          <w:marTop w:val="0"/>
                                          <w:marBottom w:val="0"/>
                                          <w:divBdr>
                                            <w:top w:val="single" w:sz="2" w:space="0" w:color="D9D9E3"/>
                                            <w:left w:val="single" w:sz="2" w:space="0" w:color="D9D9E3"/>
                                            <w:bottom w:val="single" w:sz="2" w:space="0" w:color="D9D9E3"/>
                                            <w:right w:val="single" w:sz="2" w:space="0" w:color="D9D9E3"/>
                                          </w:divBdr>
                                          <w:divsChild>
                                            <w:div w:id="43917018">
                                              <w:marLeft w:val="0"/>
                                              <w:marRight w:val="0"/>
                                              <w:marTop w:val="0"/>
                                              <w:marBottom w:val="0"/>
                                              <w:divBdr>
                                                <w:top w:val="single" w:sz="2" w:space="0" w:color="D9D9E3"/>
                                                <w:left w:val="single" w:sz="2" w:space="0" w:color="D9D9E3"/>
                                                <w:bottom w:val="single" w:sz="2" w:space="0" w:color="D9D9E3"/>
                                                <w:right w:val="single" w:sz="2" w:space="0" w:color="D9D9E3"/>
                                              </w:divBdr>
                                              <w:divsChild>
                                                <w:div w:id="16502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142435">
                          <w:marLeft w:val="0"/>
                          <w:marRight w:val="0"/>
                          <w:marTop w:val="0"/>
                          <w:marBottom w:val="0"/>
                          <w:divBdr>
                            <w:top w:val="single" w:sz="2" w:space="0" w:color="auto"/>
                            <w:left w:val="single" w:sz="2" w:space="0" w:color="auto"/>
                            <w:bottom w:val="single" w:sz="6" w:space="0" w:color="auto"/>
                            <w:right w:val="single" w:sz="2" w:space="0" w:color="auto"/>
                          </w:divBdr>
                          <w:divsChild>
                            <w:div w:id="13457030">
                              <w:marLeft w:val="0"/>
                              <w:marRight w:val="0"/>
                              <w:marTop w:val="100"/>
                              <w:marBottom w:val="100"/>
                              <w:divBdr>
                                <w:top w:val="single" w:sz="2" w:space="0" w:color="D9D9E3"/>
                                <w:left w:val="single" w:sz="2" w:space="0" w:color="D9D9E3"/>
                                <w:bottom w:val="single" w:sz="2" w:space="0" w:color="D9D9E3"/>
                                <w:right w:val="single" w:sz="2" w:space="0" w:color="D9D9E3"/>
                              </w:divBdr>
                              <w:divsChild>
                                <w:div w:id="928923135">
                                  <w:marLeft w:val="0"/>
                                  <w:marRight w:val="0"/>
                                  <w:marTop w:val="0"/>
                                  <w:marBottom w:val="0"/>
                                  <w:divBdr>
                                    <w:top w:val="single" w:sz="2" w:space="0" w:color="D9D9E3"/>
                                    <w:left w:val="single" w:sz="2" w:space="0" w:color="D9D9E3"/>
                                    <w:bottom w:val="single" w:sz="2" w:space="0" w:color="D9D9E3"/>
                                    <w:right w:val="single" w:sz="2" w:space="0" w:color="D9D9E3"/>
                                  </w:divBdr>
                                  <w:divsChild>
                                    <w:div w:id="644050439">
                                      <w:marLeft w:val="0"/>
                                      <w:marRight w:val="0"/>
                                      <w:marTop w:val="0"/>
                                      <w:marBottom w:val="0"/>
                                      <w:divBdr>
                                        <w:top w:val="single" w:sz="2" w:space="0" w:color="D9D9E3"/>
                                        <w:left w:val="single" w:sz="2" w:space="0" w:color="D9D9E3"/>
                                        <w:bottom w:val="single" w:sz="2" w:space="0" w:color="D9D9E3"/>
                                        <w:right w:val="single" w:sz="2" w:space="0" w:color="D9D9E3"/>
                                      </w:divBdr>
                                      <w:divsChild>
                                        <w:div w:id="1869223385">
                                          <w:marLeft w:val="0"/>
                                          <w:marRight w:val="0"/>
                                          <w:marTop w:val="0"/>
                                          <w:marBottom w:val="0"/>
                                          <w:divBdr>
                                            <w:top w:val="single" w:sz="2" w:space="0" w:color="D9D9E3"/>
                                            <w:left w:val="single" w:sz="2" w:space="0" w:color="D9D9E3"/>
                                            <w:bottom w:val="single" w:sz="2" w:space="0" w:color="D9D9E3"/>
                                            <w:right w:val="single" w:sz="2" w:space="0" w:color="D9D9E3"/>
                                          </w:divBdr>
                                          <w:divsChild>
                                            <w:div w:id="170401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937488">
                                      <w:marLeft w:val="0"/>
                                      <w:marRight w:val="0"/>
                                      <w:marTop w:val="0"/>
                                      <w:marBottom w:val="0"/>
                                      <w:divBdr>
                                        <w:top w:val="single" w:sz="2" w:space="0" w:color="D9D9E3"/>
                                        <w:left w:val="single" w:sz="2" w:space="0" w:color="D9D9E3"/>
                                        <w:bottom w:val="single" w:sz="2" w:space="0" w:color="D9D9E3"/>
                                        <w:right w:val="single" w:sz="2" w:space="0" w:color="D9D9E3"/>
                                      </w:divBdr>
                                      <w:divsChild>
                                        <w:div w:id="112794452">
                                          <w:marLeft w:val="0"/>
                                          <w:marRight w:val="0"/>
                                          <w:marTop w:val="0"/>
                                          <w:marBottom w:val="0"/>
                                          <w:divBdr>
                                            <w:top w:val="single" w:sz="2" w:space="0" w:color="D9D9E3"/>
                                            <w:left w:val="single" w:sz="2" w:space="0" w:color="D9D9E3"/>
                                            <w:bottom w:val="single" w:sz="2" w:space="0" w:color="D9D9E3"/>
                                            <w:right w:val="single" w:sz="2" w:space="0" w:color="D9D9E3"/>
                                          </w:divBdr>
                                          <w:divsChild>
                                            <w:div w:id="479272619">
                                              <w:marLeft w:val="0"/>
                                              <w:marRight w:val="0"/>
                                              <w:marTop w:val="0"/>
                                              <w:marBottom w:val="0"/>
                                              <w:divBdr>
                                                <w:top w:val="single" w:sz="2" w:space="0" w:color="D9D9E3"/>
                                                <w:left w:val="single" w:sz="2" w:space="0" w:color="D9D9E3"/>
                                                <w:bottom w:val="single" w:sz="2" w:space="0" w:color="D9D9E3"/>
                                                <w:right w:val="single" w:sz="2" w:space="0" w:color="D9D9E3"/>
                                              </w:divBdr>
                                              <w:divsChild>
                                                <w:div w:id="16498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463091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89065079">
      <w:bodyDiv w:val="1"/>
      <w:marLeft w:val="0"/>
      <w:marRight w:val="0"/>
      <w:marTop w:val="0"/>
      <w:marBottom w:val="0"/>
      <w:divBdr>
        <w:top w:val="none" w:sz="0" w:space="0" w:color="auto"/>
        <w:left w:val="none" w:sz="0" w:space="0" w:color="auto"/>
        <w:bottom w:val="none" w:sz="0" w:space="0" w:color="auto"/>
        <w:right w:val="none" w:sz="0" w:space="0" w:color="auto"/>
      </w:divBdr>
    </w:div>
    <w:div w:id="1407217091">
      <w:bodyDiv w:val="1"/>
      <w:marLeft w:val="0"/>
      <w:marRight w:val="0"/>
      <w:marTop w:val="0"/>
      <w:marBottom w:val="0"/>
      <w:divBdr>
        <w:top w:val="none" w:sz="0" w:space="0" w:color="auto"/>
        <w:left w:val="none" w:sz="0" w:space="0" w:color="auto"/>
        <w:bottom w:val="none" w:sz="0" w:space="0" w:color="auto"/>
        <w:right w:val="none" w:sz="0" w:space="0" w:color="auto"/>
      </w:divBdr>
    </w:div>
    <w:div w:id="1504130387">
      <w:bodyDiv w:val="1"/>
      <w:marLeft w:val="0"/>
      <w:marRight w:val="0"/>
      <w:marTop w:val="0"/>
      <w:marBottom w:val="0"/>
      <w:divBdr>
        <w:top w:val="none" w:sz="0" w:space="0" w:color="auto"/>
        <w:left w:val="none" w:sz="0" w:space="0" w:color="auto"/>
        <w:bottom w:val="none" w:sz="0" w:space="0" w:color="auto"/>
        <w:right w:val="none" w:sz="0" w:space="0" w:color="auto"/>
      </w:divBdr>
    </w:div>
    <w:div w:id="1512984495">
      <w:bodyDiv w:val="1"/>
      <w:marLeft w:val="0"/>
      <w:marRight w:val="0"/>
      <w:marTop w:val="0"/>
      <w:marBottom w:val="0"/>
      <w:divBdr>
        <w:top w:val="none" w:sz="0" w:space="0" w:color="auto"/>
        <w:left w:val="none" w:sz="0" w:space="0" w:color="auto"/>
        <w:bottom w:val="none" w:sz="0" w:space="0" w:color="auto"/>
        <w:right w:val="none" w:sz="0" w:space="0" w:color="auto"/>
      </w:divBdr>
    </w:div>
    <w:div w:id="1522745322">
      <w:bodyDiv w:val="1"/>
      <w:marLeft w:val="0"/>
      <w:marRight w:val="0"/>
      <w:marTop w:val="0"/>
      <w:marBottom w:val="0"/>
      <w:divBdr>
        <w:top w:val="none" w:sz="0" w:space="0" w:color="auto"/>
        <w:left w:val="none" w:sz="0" w:space="0" w:color="auto"/>
        <w:bottom w:val="none" w:sz="0" w:space="0" w:color="auto"/>
        <w:right w:val="none" w:sz="0" w:space="0" w:color="auto"/>
      </w:divBdr>
    </w:div>
    <w:div w:id="1592667644">
      <w:bodyDiv w:val="1"/>
      <w:marLeft w:val="0"/>
      <w:marRight w:val="0"/>
      <w:marTop w:val="0"/>
      <w:marBottom w:val="0"/>
      <w:divBdr>
        <w:top w:val="none" w:sz="0" w:space="0" w:color="auto"/>
        <w:left w:val="none" w:sz="0" w:space="0" w:color="auto"/>
        <w:bottom w:val="none" w:sz="0" w:space="0" w:color="auto"/>
        <w:right w:val="none" w:sz="0" w:space="0" w:color="auto"/>
      </w:divBdr>
      <w:divsChild>
        <w:div w:id="1211839818">
          <w:marLeft w:val="0"/>
          <w:marRight w:val="0"/>
          <w:marTop w:val="0"/>
          <w:marBottom w:val="0"/>
          <w:divBdr>
            <w:top w:val="none" w:sz="0" w:space="0" w:color="auto"/>
            <w:left w:val="none" w:sz="0" w:space="0" w:color="auto"/>
            <w:bottom w:val="none" w:sz="0" w:space="0" w:color="auto"/>
            <w:right w:val="none" w:sz="0" w:space="0" w:color="auto"/>
          </w:divBdr>
          <w:divsChild>
            <w:div w:id="1545367081">
              <w:marLeft w:val="0"/>
              <w:marRight w:val="0"/>
              <w:marTop w:val="0"/>
              <w:marBottom w:val="0"/>
              <w:divBdr>
                <w:top w:val="none" w:sz="0" w:space="0" w:color="auto"/>
                <w:left w:val="none" w:sz="0" w:space="0" w:color="auto"/>
                <w:bottom w:val="none" w:sz="0" w:space="0" w:color="auto"/>
                <w:right w:val="none" w:sz="0" w:space="0" w:color="auto"/>
              </w:divBdr>
            </w:div>
            <w:div w:id="1347093669">
              <w:marLeft w:val="0"/>
              <w:marRight w:val="0"/>
              <w:marTop w:val="0"/>
              <w:marBottom w:val="0"/>
              <w:divBdr>
                <w:top w:val="none" w:sz="0" w:space="0" w:color="auto"/>
                <w:left w:val="none" w:sz="0" w:space="0" w:color="auto"/>
                <w:bottom w:val="none" w:sz="0" w:space="0" w:color="auto"/>
                <w:right w:val="none" w:sz="0" w:space="0" w:color="auto"/>
              </w:divBdr>
            </w:div>
            <w:div w:id="6612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050">
      <w:bodyDiv w:val="1"/>
      <w:marLeft w:val="0"/>
      <w:marRight w:val="0"/>
      <w:marTop w:val="0"/>
      <w:marBottom w:val="0"/>
      <w:divBdr>
        <w:top w:val="none" w:sz="0" w:space="0" w:color="auto"/>
        <w:left w:val="none" w:sz="0" w:space="0" w:color="auto"/>
        <w:bottom w:val="none" w:sz="0" w:space="0" w:color="auto"/>
        <w:right w:val="none" w:sz="0" w:space="0" w:color="auto"/>
      </w:divBdr>
    </w:div>
    <w:div w:id="1629512275">
      <w:bodyDiv w:val="1"/>
      <w:marLeft w:val="0"/>
      <w:marRight w:val="0"/>
      <w:marTop w:val="0"/>
      <w:marBottom w:val="0"/>
      <w:divBdr>
        <w:top w:val="none" w:sz="0" w:space="0" w:color="auto"/>
        <w:left w:val="none" w:sz="0" w:space="0" w:color="auto"/>
        <w:bottom w:val="none" w:sz="0" w:space="0" w:color="auto"/>
        <w:right w:val="none" w:sz="0" w:space="0" w:color="auto"/>
      </w:divBdr>
    </w:div>
    <w:div w:id="1712415705">
      <w:bodyDiv w:val="1"/>
      <w:marLeft w:val="0"/>
      <w:marRight w:val="0"/>
      <w:marTop w:val="0"/>
      <w:marBottom w:val="0"/>
      <w:divBdr>
        <w:top w:val="none" w:sz="0" w:space="0" w:color="auto"/>
        <w:left w:val="none" w:sz="0" w:space="0" w:color="auto"/>
        <w:bottom w:val="none" w:sz="0" w:space="0" w:color="auto"/>
        <w:right w:val="none" w:sz="0" w:space="0" w:color="auto"/>
      </w:divBdr>
    </w:div>
    <w:div w:id="1751344278">
      <w:bodyDiv w:val="1"/>
      <w:marLeft w:val="0"/>
      <w:marRight w:val="0"/>
      <w:marTop w:val="0"/>
      <w:marBottom w:val="0"/>
      <w:divBdr>
        <w:top w:val="none" w:sz="0" w:space="0" w:color="auto"/>
        <w:left w:val="none" w:sz="0" w:space="0" w:color="auto"/>
        <w:bottom w:val="none" w:sz="0" w:space="0" w:color="auto"/>
        <w:right w:val="none" w:sz="0" w:space="0" w:color="auto"/>
      </w:divBdr>
    </w:div>
    <w:div w:id="1795443311">
      <w:bodyDiv w:val="1"/>
      <w:marLeft w:val="0"/>
      <w:marRight w:val="0"/>
      <w:marTop w:val="0"/>
      <w:marBottom w:val="0"/>
      <w:divBdr>
        <w:top w:val="none" w:sz="0" w:space="0" w:color="auto"/>
        <w:left w:val="none" w:sz="0" w:space="0" w:color="auto"/>
        <w:bottom w:val="none" w:sz="0" w:space="0" w:color="auto"/>
        <w:right w:val="none" w:sz="0" w:space="0" w:color="auto"/>
      </w:divBdr>
      <w:divsChild>
        <w:div w:id="58987243">
          <w:marLeft w:val="0"/>
          <w:marRight w:val="0"/>
          <w:marTop w:val="0"/>
          <w:marBottom w:val="0"/>
          <w:divBdr>
            <w:top w:val="single" w:sz="2" w:space="0" w:color="D9D9E3"/>
            <w:left w:val="single" w:sz="2" w:space="0" w:color="D9D9E3"/>
            <w:bottom w:val="single" w:sz="2" w:space="0" w:color="D9D9E3"/>
            <w:right w:val="single" w:sz="2" w:space="0" w:color="D9D9E3"/>
          </w:divBdr>
          <w:divsChild>
            <w:div w:id="1870605182">
              <w:marLeft w:val="0"/>
              <w:marRight w:val="0"/>
              <w:marTop w:val="0"/>
              <w:marBottom w:val="0"/>
              <w:divBdr>
                <w:top w:val="single" w:sz="2" w:space="0" w:color="D9D9E3"/>
                <w:left w:val="single" w:sz="2" w:space="0" w:color="D9D9E3"/>
                <w:bottom w:val="single" w:sz="2" w:space="0" w:color="D9D9E3"/>
                <w:right w:val="single" w:sz="2" w:space="0" w:color="D9D9E3"/>
              </w:divBdr>
              <w:divsChild>
                <w:div w:id="324868511">
                  <w:marLeft w:val="0"/>
                  <w:marRight w:val="0"/>
                  <w:marTop w:val="0"/>
                  <w:marBottom w:val="0"/>
                  <w:divBdr>
                    <w:top w:val="single" w:sz="2" w:space="0" w:color="D9D9E3"/>
                    <w:left w:val="single" w:sz="2" w:space="0" w:color="D9D9E3"/>
                    <w:bottom w:val="single" w:sz="2" w:space="0" w:color="D9D9E3"/>
                    <w:right w:val="single" w:sz="2" w:space="0" w:color="D9D9E3"/>
                  </w:divBdr>
                  <w:divsChild>
                    <w:div w:id="2023237321">
                      <w:marLeft w:val="0"/>
                      <w:marRight w:val="0"/>
                      <w:marTop w:val="0"/>
                      <w:marBottom w:val="0"/>
                      <w:divBdr>
                        <w:top w:val="single" w:sz="2" w:space="0" w:color="D9D9E3"/>
                        <w:left w:val="single" w:sz="2" w:space="0" w:color="D9D9E3"/>
                        <w:bottom w:val="single" w:sz="2" w:space="0" w:color="D9D9E3"/>
                        <w:right w:val="single" w:sz="2" w:space="0" w:color="D9D9E3"/>
                      </w:divBdr>
                      <w:divsChild>
                        <w:div w:id="1629241428">
                          <w:marLeft w:val="0"/>
                          <w:marRight w:val="0"/>
                          <w:marTop w:val="0"/>
                          <w:marBottom w:val="0"/>
                          <w:divBdr>
                            <w:top w:val="single" w:sz="2" w:space="0" w:color="D9D9E3"/>
                            <w:left w:val="single" w:sz="2" w:space="0" w:color="D9D9E3"/>
                            <w:bottom w:val="single" w:sz="2" w:space="0" w:color="D9D9E3"/>
                            <w:right w:val="single" w:sz="2" w:space="0" w:color="D9D9E3"/>
                          </w:divBdr>
                          <w:divsChild>
                            <w:div w:id="582955514">
                              <w:marLeft w:val="0"/>
                              <w:marRight w:val="0"/>
                              <w:marTop w:val="100"/>
                              <w:marBottom w:val="100"/>
                              <w:divBdr>
                                <w:top w:val="single" w:sz="2" w:space="0" w:color="D9D9E3"/>
                                <w:left w:val="single" w:sz="2" w:space="0" w:color="D9D9E3"/>
                                <w:bottom w:val="single" w:sz="2" w:space="0" w:color="D9D9E3"/>
                                <w:right w:val="single" w:sz="2" w:space="0" w:color="D9D9E3"/>
                              </w:divBdr>
                              <w:divsChild>
                                <w:div w:id="954097415">
                                  <w:marLeft w:val="0"/>
                                  <w:marRight w:val="0"/>
                                  <w:marTop w:val="0"/>
                                  <w:marBottom w:val="0"/>
                                  <w:divBdr>
                                    <w:top w:val="single" w:sz="2" w:space="0" w:color="D9D9E3"/>
                                    <w:left w:val="single" w:sz="2" w:space="0" w:color="D9D9E3"/>
                                    <w:bottom w:val="single" w:sz="2" w:space="0" w:color="D9D9E3"/>
                                    <w:right w:val="single" w:sz="2" w:space="0" w:color="D9D9E3"/>
                                  </w:divBdr>
                                  <w:divsChild>
                                    <w:div w:id="1403212627">
                                      <w:marLeft w:val="0"/>
                                      <w:marRight w:val="0"/>
                                      <w:marTop w:val="0"/>
                                      <w:marBottom w:val="0"/>
                                      <w:divBdr>
                                        <w:top w:val="single" w:sz="2" w:space="0" w:color="D9D9E3"/>
                                        <w:left w:val="single" w:sz="2" w:space="0" w:color="D9D9E3"/>
                                        <w:bottom w:val="single" w:sz="2" w:space="0" w:color="D9D9E3"/>
                                        <w:right w:val="single" w:sz="2" w:space="0" w:color="D9D9E3"/>
                                      </w:divBdr>
                                      <w:divsChild>
                                        <w:div w:id="1393693035">
                                          <w:marLeft w:val="0"/>
                                          <w:marRight w:val="0"/>
                                          <w:marTop w:val="0"/>
                                          <w:marBottom w:val="0"/>
                                          <w:divBdr>
                                            <w:top w:val="single" w:sz="2" w:space="0" w:color="D9D9E3"/>
                                            <w:left w:val="single" w:sz="2" w:space="0" w:color="D9D9E3"/>
                                            <w:bottom w:val="single" w:sz="2" w:space="0" w:color="D9D9E3"/>
                                            <w:right w:val="single" w:sz="2" w:space="0" w:color="D9D9E3"/>
                                          </w:divBdr>
                                          <w:divsChild>
                                            <w:div w:id="1214120138">
                                              <w:marLeft w:val="0"/>
                                              <w:marRight w:val="0"/>
                                              <w:marTop w:val="0"/>
                                              <w:marBottom w:val="0"/>
                                              <w:divBdr>
                                                <w:top w:val="single" w:sz="2" w:space="0" w:color="D9D9E3"/>
                                                <w:left w:val="single" w:sz="2" w:space="0" w:color="D9D9E3"/>
                                                <w:bottom w:val="single" w:sz="2" w:space="0" w:color="D9D9E3"/>
                                                <w:right w:val="single" w:sz="2" w:space="0" w:color="D9D9E3"/>
                                              </w:divBdr>
                                              <w:divsChild>
                                                <w:div w:id="450905762">
                                                  <w:marLeft w:val="0"/>
                                                  <w:marRight w:val="0"/>
                                                  <w:marTop w:val="0"/>
                                                  <w:marBottom w:val="0"/>
                                                  <w:divBdr>
                                                    <w:top w:val="single" w:sz="2" w:space="0" w:color="D9D9E3"/>
                                                    <w:left w:val="single" w:sz="2" w:space="0" w:color="D9D9E3"/>
                                                    <w:bottom w:val="single" w:sz="2" w:space="0" w:color="D9D9E3"/>
                                                    <w:right w:val="single" w:sz="2" w:space="0" w:color="D9D9E3"/>
                                                  </w:divBdr>
                                                  <w:divsChild>
                                                    <w:div w:id="1359816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82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106909">
      <w:bodyDiv w:val="1"/>
      <w:marLeft w:val="0"/>
      <w:marRight w:val="0"/>
      <w:marTop w:val="0"/>
      <w:marBottom w:val="0"/>
      <w:divBdr>
        <w:top w:val="none" w:sz="0" w:space="0" w:color="auto"/>
        <w:left w:val="none" w:sz="0" w:space="0" w:color="auto"/>
        <w:bottom w:val="none" w:sz="0" w:space="0" w:color="auto"/>
        <w:right w:val="none" w:sz="0" w:space="0" w:color="auto"/>
      </w:divBdr>
    </w:div>
    <w:div w:id="1829856867">
      <w:bodyDiv w:val="1"/>
      <w:marLeft w:val="0"/>
      <w:marRight w:val="0"/>
      <w:marTop w:val="0"/>
      <w:marBottom w:val="0"/>
      <w:divBdr>
        <w:top w:val="none" w:sz="0" w:space="0" w:color="auto"/>
        <w:left w:val="none" w:sz="0" w:space="0" w:color="auto"/>
        <w:bottom w:val="none" w:sz="0" w:space="0" w:color="auto"/>
        <w:right w:val="none" w:sz="0" w:space="0" w:color="auto"/>
      </w:divBdr>
    </w:div>
    <w:div w:id="1854103808">
      <w:bodyDiv w:val="1"/>
      <w:marLeft w:val="0"/>
      <w:marRight w:val="0"/>
      <w:marTop w:val="0"/>
      <w:marBottom w:val="0"/>
      <w:divBdr>
        <w:top w:val="none" w:sz="0" w:space="0" w:color="auto"/>
        <w:left w:val="none" w:sz="0" w:space="0" w:color="auto"/>
        <w:bottom w:val="none" w:sz="0" w:space="0" w:color="auto"/>
        <w:right w:val="none" w:sz="0" w:space="0" w:color="auto"/>
      </w:divBdr>
    </w:div>
    <w:div w:id="1882941441">
      <w:bodyDiv w:val="1"/>
      <w:marLeft w:val="0"/>
      <w:marRight w:val="0"/>
      <w:marTop w:val="0"/>
      <w:marBottom w:val="0"/>
      <w:divBdr>
        <w:top w:val="none" w:sz="0" w:space="0" w:color="auto"/>
        <w:left w:val="none" w:sz="0" w:space="0" w:color="auto"/>
        <w:bottom w:val="none" w:sz="0" w:space="0" w:color="auto"/>
        <w:right w:val="none" w:sz="0" w:space="0" w:color="auto"/>
      </w:divBdr>
    </w:div>
    <w:div w:id="1926068154">
      <w:bodyDiv w:val="1"/>
      <w:marLeft w:val="0"/>
      <w:marRight w:val="0"/>
      <w:marTop w:val="0"/>
      <w:marBottom w:val="0"/>
      <w:divBdr>
        <w:top w:val="none" w:sz="0" w:space="0" w:color="auto"/>
        <w:left w:val="none" w:sz="0" w:space="0" w:color="auto"/>
        <w:bottom w:val="none" w:sz="0" w:space="0" w:color="auto"/>
        <w:right w:val="none" w:sz="0" w:space="0" w:color="auto"/>
      </w:divBdr>
    </w:div>
    <w:div w:id="1966231257">
      <w:bodyDiv w:val="1"/>
      <w:marLeft w:val="0"/>
      <w:marRight w:val="0"/>
      <w:marTop w:val="0"/>
      <w:marBottom w:val="0"/>
      <w:divBdr>
        <w:top w:val="none" w:sz="0" w:space="0" w:color="auto"/>
        <w:left w:val="none" w:sz="0" w:space="0" w:color="auto"/>
        <w:bottom w:val="none" w:sz="0" w:space="0" w:color="auto"/>
        <w:right w:val="none" w:sz="0" w:space="0" w:color="auto"/>
      </w:divBdr>
      <w:divsChild>
        <w:div w:id="1747268258">
          <w:marLeft w:val="0"/>
          <w:marRight w:val="0"/>
          <w:marTop w:val="0"/>
          <w:marBottom w:val="0"/>
          <w:divBdr>
            <w:top w:val="none" w:sz="0" w:space="0" w:color="auto"/>
            <w:left w:val="none" w:sz="0" w:space="0" w:color="auto"/>
            <w:bottom w:val="none" w:sz="0" w:space="0" w:color="auto"/>
            <w:right w:val="none" w:sz="0" w:space="0" w:color="auto"/>
          </w:divBdr>
          <w:divsChild>
            <w:div w:id="633143629">
              <w:marLeft w:val="0"/>
              <w:marRight w:val="0"/>
              <w:marTop w:val="0"/>
              <w:marBottom w:val="0"/>
              <w:divBdr>
                <w:top w:val="none" w:sz="0" w:space="0" w:color="auto"/>
                <w:left w:val="none" w:sz="0" w:space="0" w:color="auto"/>
                <w:bottom w:val="none" w:sz="0" w:space="0" w:color="auto"/>
                <w:right w:val="none" w:sz="0" w:space="0" w:color="auto"/>
              </w:divBdr>
            </w:div>
            <w:div w:id="1737628526">
              <w:marLeft w:val="0"/>
              <w:marRight w:val="0"/>
              <w:marTop w:val="0"/>
              <w:marBottom w:val="0"/>
              <w:divBdr>
                <w:top w:val="none" w:sz="0" w:space="0" w:color="auto"/>
                <w:left w:val="none" w:sz="0" w:space="0" w:color="auto"/>
                <w:bottom w:val="none" w:sz="0" w:space="0" w:color="auto"/>
                <w:right w:val="none" w:sz="0" w:space="0" w:color="auto"/>
              </w:divBdr>
            </w:div>
            <w:div w:id="1436898309">
              <w:marLeft w:val="0"/>
              <w:marRight w:val="0"/>
              <w:marTop w:val="0"/>
              <w:marBottom w:val="0"/>
              <w:divBdr>
                <w:top w:val="none" w:sz="0" w:space="0" w:color="auto"/>
                <w:left w:val="none" w:sz="0" w:space="0" w:color="auto"/>
                <w:bottom w:val="none" w:sz="0" w:space="0" w:color="auto"/>
                <w:right w:val="none" w:sz="0" w:space="0" w:color="auto"/>
              </w:divBdr>
            </w:div>
            <w:div w:id="1387072960">
              <w:marLeft w:val="0"/>
              <w:marRight w:val="0"/>
              <w:marTop w:val="0"/>
              <w:marBottom w:val="0"/>
              <w:divBdr>
                <w:top w:val="none" w:sz="0" w:space="0" w:color="auto"/>
                <w:left w:val="none" w:sz="0" w:space="0" w:color="auto"/>
                <w:bottom w:val="none" w:sz="0" w:space="0" w:color="auto"/>
                <w:right w:val="none" w:sz="0" w:space="0" w:color="auto"/>
              </w:divBdr>
            </w:div>
            <w:div w:id="433790906">
              <w:marLeft w:val="0"/>
              <w:marRight w:val="0"/>
              <w:marTop w:val="0"/>
              <w:marBottom w:val="0"/>
              <w:divBdr>
                <w:top w:val="none" w:sz="0" w:space="0" w:color="auto"/>
                <w:left w:val="none" w:sz="0" w:space="0" w:color="auto"/>
                <w:bottom w:val="none" w:sz="0" w:space="0" w:color="auto"/>
                <w:right w:val="none" w:sz="0" w:space="0" w:color="auto"/>
              </w:divBdr>
            </w:div>
            <w:div w:id="1094278084">
              <w:marLeft w:val="0"/>
              <w:marRight w:val="0"/>
              <w:marTop w:val="0"/>
              <w:marBottom w:val="0"/>
              <w:divBdr>
                <w:top w:val="none" w:sz="0" w:space="0" w:color="auto"/>
                <w:left w:val="none" w:sz="0" w:space="0" w:color="auto"/>
                <w:bottom w:val="none" w:sz="0" w:space="0" w:color="auto"/>
                <w:right w:val="none" w:sz="0" w:space="0" w:color="auto"/>
              </w:divBdr>
            </w:div>
            <w:div w:id="71660820">
              <w:marLeft w:val="0"/>
              <w:marRight w:val="0"/>
              <w:marTop w:val="0"/>
              <w:marBottom w:val="0"/>
              <w:divBdr>
                <w:top w:val="none" w:sz="0" w:space="0" w:color="auto"/>
                <w:left w:val="none" w:sz="0" w:space="0" w:color="auto"/>
                <w:bottom w:val="none" w:sz="0" w:space="0" w:color="auto"/>
                <w:right w:val="none" w:sz="0" w:space="0" w:color="auto"/>
              </w:divBdr>
            </w:div>
            <w:div w:id="979381705">
              <w:marLeft w:val="0"/>
              <w:marRight w:val="0"/>
              <w:marTop w:val="0"/>
              <w:marBottom w:val="0"/>
              <w:divBdr>
                <w:top w:val="none" w:sz="0" w:space="0" w:color="auto"/>
                <w:left w:val="none" w:sz="0" w:space="0" w:color="auto"/>
                <w:bottom w:val="none" w:sz="0" w:space="0" w:color="auto"/>
                <w:right w:val="none" w:sz="0" w:space="0" w:color="auto"/>
              </w:divBdr>
            </w:div>
            <w:div w:id="404227043">
              <w:marLeft w:val="0"/>
              <w:marRight w:val="0"/>
              <w:marTop w:val="0"/>
              <w:marBottom w:val="0"/>
              <w:divBdr>
                <w:top w:val="none" w:sz="0" w:space="0" w:color="auto"/>
                <w:left w:val="none" w:sz="0" w:space="0" w:color="auto"/>
                <w:bottom w:val="none" w:sz="0" w:space="0" w:color="auto"/>
                <w:right w:val="none" w:sz="0" w:space="0" w:color="auto"/>
              </w:divBdr>
            </w:div>
            <w:div w:id="446630391">
              <w:marLeft w:val="0"/>
              <w:marRight w:val="0"/>
              <w:marTop w:val="0"/>
              <w:marBottom w:val="0"/>
              <w:divBdr>
                <w:top w:val="none" w:sz="0" w:space="0" w:color="auto"/>
                <w:left w:val="none" w:sz="0" w:space="0" w:color="auto"/>
                <w:bottom w:val="none" w:sz="0" w:space="0" w:color="auto"/>
                <w:right w:val="none" w:sz="0" w:space="0" w:color="auto"/>
              </w:divBdr>
            </w:div>
            <w:div w:id="1171408115">
              <w:marLeft w:val="0"/>
              <w:marRight w:val="0"/>
              <w:marTop w:val="0"/>
              <w:marBottom w:val="0"/>
              <w:divBdr>
                <w:top w:val="none" w:sz="0" w:space="0" w:color="auto"/>
                <w:left w:val="none" w:sz="0" w:space="0" w:color="auto"/>
                <w:bottom w:val="none" w:sz="0" w:space="0" w:color="auto"/>
                <w:right w:val="none" w:sz="0" w:space="0" w:color="auto"/>
              </w:divBdr>
            </w:div>
            <w:div w:id="1222254675">
              <w:marLeft w:val="0"/>
              <w:marRight w:val="0"/>
              <w:marTop w:val="0"/>
              <w:marBottom w:val="0"/>
              <w:divBdr>
                <w:top w:val="none" w:sz="0" w:space="0" w:color="auto"/>
                <w:left w:val="none" w:sz="0" w:space="0" w:color="auto"/>
                <w:bottom w:val="none" w:sz="0" w:space="0" w:color="auto"/>
                <w:right w:val="none" w:sz="0" w:space="0" w:color="auto"/>
              </w:divBdr>
            </w:div>
            <w:div w:id="647242431">
              <w:marLeft w:val="0"/>
              <w:marRight w:val="0"/>
              <w:marTop w:val="0"/>
              <w:marBottom w:val="0"/>
              <w:divBdr>
                <w:top w:val="none" w:sz="0" w:space="0" w:color="auto"/>
                <w:left w:val="none" w:sz="0" w:space="0" w:color="auto"/>
                <w:bottom w:val="none" w:sz="0" w:space="0" w:color="auto"/>
                <w:right w:val="none" w:sz="0" w:space="0" w:color="auto"/>
              </w:divBdr>
            </w:div>
            <w:div w:id="361905804">
              <w:marLeft w:val="0"/>
              <w:marRight w:val="0"/>
              <w:marTop w:val="0"/>
              <w:marBottom w:val="0"/>
              <w:divBdr>
                <w:top w:val="none" w:sz="0" w:space="0" w:color="auto"/>
                <w:left w:val="none" w:sz="0" w:space="0" w:color="auto"/>
                <w:bottom w:val="none" w:sz="0" w:space="0" w:color="auto"/>
                <w:right w:val="none" w:sz="0" w:space="0" w:color="auto"/>
              </w:divBdr>
            </w:div>
            <w:div w:id="271322185">
              <w:marLeft w:val="0"/>
              <w:marRight w:val="0"/>
              <w:marTop w:val="0"/>
              <w:marBottom w:val="0"/>
              <w:divBdr>
                <w:top w:val="none" w:sz="0" w:space="0" w:color="auto"/>
                <w:left w:val="none" w:sz="0" w:space="0" w:color="auto"/>
                <w:bottom w:val="none" w:sz="0" w:space="0" w:color="auto"/>
                <w:right w:val="none" w:sz="0" w:space="0" w:color="auto"/>
              </w:divBdr>
            </w:div>
            <w:div w:id="1536576183">
              <w:marLeft w:val="0"/>
              <w:marRight w:val="0"/>
              <w:marTop w:val="0"/>
              <w:marBottom w:val="0"/>
              <w:divBdr>
                <w:top w:val="none" w:sz="0" w:space="0" w:color="auto"/>
                <w:left w:val="none" w:sz="0" w:space="0" w:color="auto"/>
                <w:bottom w:val="none" w:sz="0" w:space="0" w:color="auto"/>
                <w:right w:val="none" w:sz="0" w:space="0" w:color="auto"/>
              </w:divBdr>
            </w:div>
            <w:div w:id="1689480792">
              <w:marLeft w:val="0"/>
              <w:marRight w:val="0"/>
              <w:marTop w:val="0"/>
              <w:marBottom w:val="0"/>
              <w:divBdr>
                <w:top w:val="none" w:sz="0" w:space="0" w:color="auto"/>
                <w:left w:val="none" w:sz="0" w:space="0" w:color="auto"/>
                <w:bottom w:val="none" w:sz="0" w:space="0" w:color="auto"/>
                <w:right w:val="none" w:sz="0" w:space="0" w:color="auto"/>
              </w:divBdr>
            </w:div>
            <w:div w:id="1124617467">
              <w:marLeft w:val="0"/>
              <w:marRight w:val="0"/>
              <w:marTop w:val="0"/>
              <w:marBottom w:val="0"/>
              <w:divBdr>
                <w:top w:val="none" w:sz="0" w:space="0" w:color="auto"/>
                <w:left w:val="none" w:sz="0" w:space="0" w:color="auto"/>
                <w:bottom w:val="none" w:sz="0" w:space="0" w:color="auto"/>
                <w:right w:val="none" w:sz="0" w:space="0" w:color="auto"/>
              </w:divBdr>
            </w:div>
            <w:div w:id="1445494044">
              <w:marLeft w:val="0"/>
              <w:marRight w:val="0"/>
              <w:marTop w:val="0"/>
              <w:marBottom w:val="0"/>
              <w:divBdr>
                <w:top w:val="none" w:sz="0" w:space="0" w:color="auto"/>
                <w:left w:val="none" w:sz="0" w:space="0" w:color="auto"/>
                <w:bottom w:val="none" w:sz="0" w:space="0" w:color="auto"/>
                <w:right w:val="none" w:sz="0" w:space="0" w:color="auto"/>
              </w:divBdr>
            </w:div>
            <w:div w:id="1141193026">
              <w:marLeft w:val="0"/>
              <w:marRight w:val="0"/>
              <w:marTop w:val="0"/>
              <w:marBottom w:val="0"/>
              <w:divBdr>
                <w:top w:val="none" w:sz="0" w:space="0" w:color="auto"/>
                <w:left w:val="none" w:sz="0" w:space="0" w:color="auto"/>
                <w:bottom w:val="none" w:sz="0" w:space="0" w:color="auto"/>
                <w:right w:val="none" w:sz="0" w:space="0" w:color="auto"/>
              </w:divBdr>
            </w:div>
            <w:div w:id="786121471">
              <w:marLeft w:val="0"/>
              <w:marRight w:val="0"/>
              <w:marTop w:val="0"/>
              <w:marBottom w:val="0"/>
              <w:divBdr>
                <w:top w:val="none" w:sz="0" w:space="0" w:color="auto"/>
                <w:left w:val="none" w:sz="0" w:space="0" w:color="auto"/>
                <w:bottom w:val="none" w:sz="0" w:space="0" w:color="auto"/>
                <w:right w:val="none" w:sz="0" w:space="0" w:color="auto"/>
              </w:divBdr>
            </w:div>
            <w:div w:id="1590649854">
              <w:marLeft w:val="0"/>
              <w:marRight w:val="0"/>
              <w:marTop w:val="0"/>
              <w:marBottom w:val="0"/>
              <w:divBdr>
                <w:top w:val="none" w:sz="0" w:space="0" w:color="auto"/>
                <w:left w:val="none" w:sz="0" w:space="0" w:color="auto"/>
                <w:bottom w:val="none" w:sz="0" w:space="0" w:color="auto"/>
                <w:right w:val="none" w:sz="0" w:space="0" w:color="auto"/>
              </w:divBdr>
            </w:div>
            <w:div w:id="834958564">
              <w:marLeft w:val="0"/>
              <w:marRight w:val="0"/>
              <w:marTop w:val="0"/>
              <w:marBottom w:val="0"/>
              <w:divBdr>
                <w:top w:val="none" w:sz="0" w:space="0" w:color="auto"/>
                <w:left w:val="none" w:sz="0" w:space="0" w:color="auto"/>
                <w:bottom w:val="none" w:sz="0" w:space="0" w:color="auto"/>
                <w:right w:val="none" w:sz="0" w:space="0" w:color="auto"/>
              </w:divBdr>
            </w:div>
            <w:div w:id="1985574319">
              <w:marLeft w:val="0"/>
              <w:marRight w:val="0"/>
              <w:marTop w:val="0"/>
              <w:marBottom w:val="0"/>
              <w:divBdr>
                <w:top w:val="none" w:sz="0" w:space="0" w:color="auto"/>
                <w:left w:val="none" w:sz="0" w:space="0" w:color="auto"/>
                <w:bottom w:val="none" w:sz="0" w:space="0" w:color="auto"/>
                <w:right w:val="none" w:sz="0" w:space="0" w:color="auto"/>
              </w:divBdr>
            </w:div>
            <w:div w:id="2007704603">
              <w:marLeft w:val="0"/>
              <w:marRight w:val="0"/>
              <w:marTop w:val="0"/>
              <w:marBottom w:val="0"/>
              <w:divBdr>
                <w:top w:val="none" w:sz="0" w:space="0" w:color="auto"/>
                <w:left w:val="none" w:sz="0" w:space="0" w:color="auto"/>
                <w:bottom w:val="none" w:sz="0" w:space="0" w:color="auto"/>
                <w:right w:val="none" w:sz="0" w:space="0" w:color="auto"/>
              </w:divBdr>
            </w:div>
            <w:div w:id="664017470">
              <w:marLeft w:val="0"/>
              <w:marRight w:val="0"/>
              <w:marTop w:val="0"/>
              <w:marBottom w:val="0"/>
              <w:divBdr>
                <w:top w:val="none" w:sz="0" w:space="0" w:color="auto"/>
                <w:left w:val="none" w:sz="0" w:space="0" w:color="auto"/>
                <w:bottom w:val="none" w:sz="0" w:space="0" w:color="auto"/>
                <w:right w:val="none" w:sz="0" w:space="0" w:color="auto"/>
              </w:divBdr>
            </w:div>
            <w:div w:id="1081172869">
              <w:marLeft w:val="0"/>
              <w:marRight w:val="0"/>
              <w:marTop w:val="0"/>
              <w:marBottom w:val="0"/>
              <w:divBdr>
                <w:top w:val="none" w:sz="0" w:space="0" w:color="auto"/>
                <w:left w:val="none" w:sz="0" w:space="0" w:color="auto"/>
                <w:bottom w:val="none" w:sz="0" w:space="0" w:color="auto"/>
                <w:right w:val="none" w:sz="0" w:space="0" w:color="auto"/>
              </w:divBdr>
            </w:div>
            <w:div w:id="368803381">
              <w:marLeft w:val="0"/>
              <w:marRight w:val="0"/>
              <w:marTop w:val="0"/>
              <w:marBottom w:val="0"/>
              <w:divBdr>
                <w:top w:val="none" w:sz="0" w:space="0" w:color="auto"/>
                <w:left w:val="none" w:sz="0" w:space="0" w:color="auto"/>
                <w:bottom w:val="none" w:sz="0" w:space="0" w:color="auto"/>
                <w:right w:val="none" w:sz="0" w:space="0" w:color="auto"/>
              </w:divBdr>
            </w:div>
            <w:div w:id="1713727063">
              <w:marLeft w:val="0"/>
              <w:marRight w:val="0"/>
              <w:marTop w:val="0"/>
              <w:marBottom w:val="0"/>
              <w:divBdr>
                <w:top w:val="none" w:sz="0" w:space="0" w:color="auto"/>
                <w:left w:val="none" w:sz="0" w:space="0" w:color="auto"/>
                <w:bottom w:val="none" w:sz="0" w:space="0" w:color="auto"/>
                <w:right w:val="none" w:sz="0" w:space="0" w:color="auto"/>
              </w:divBdr>
            </w:div>
            <w:div w:id="1036589606">
              <w:marLeft w:val="0"/>
              <w:marRight w:val="0"/>
              <w:marTop w:val="0"/>
              <w:marBottom w:val="0"/>
              <w:divBdr>
                <w:top w:val="none" w:sz="0" w:space="0" w:color="auto"/>
                <w:left w:val="none" w:sz="0" w:space="0" w:color="auto"/>
                <w:bottom w:val="none" w:sz="0" w:space="0" w:color="auto"/>
                <w:right w:val="none" w:sz="0" w:space="0" w:color="auto"/>
              </w:divBdr>
            </w:div>
            <w:div w:id="1150486822">
              <w:marLeft w:val="0"/>
              <w:marRight w:val="0"/>
              <w:marTop w:val="0"/>
              <w:marBottom w:val="0"/>
              <w:divBdr>
                <w:top w:val="none" w:sz="0" w:space="0" w:color="auto"/>
                <w:left w:val="none" w:sz="0" w:space="0" w:color="auto"/>
                <w:bottom w:val="none" w:sz="0" w:space="0" w:color="auto"/>
                <w:right w:val="none" w:sz="0" w:space="0" w:color="auto"/>
              </w:divBdr>
            </w:div>
            <w:div w:id="42100419">
              <w:marLeft w:val="0"/>
              <w:marRight w:val="0"/>
              <w:marTop w:val="0"/>
              <w:marBottom w:val="0"/>
              <w:divBdr>
                <w:top w:val="none" w:sz="0" w:space="0" w:color="auto"/>
                <w:left w:val="none" w:sz="0" w:space="0" w:color="auto"/>
                <w:bottom w:val="none" w:sz="0" w:space="0" w:color="auto"/>
                <w:right w:val="none" w:sz="0" w:space="0" w:color="auto"/>
              </w:divBdr>
            </w:div>
            <w:div w:id="1585602606">
              <w:marLeft w:val="0"/>
              <w:marRight w:val="0"/>
              <w:marTop w:val="0"/>
              <w:marBottom w:val="0"/>
              <w:divBdr>
                <w:top w:val="none" w:sz="0" w:space="0" w:color="auto"/>
                <w:left w:val="none" w:sz="0" w:space="0" w:color="auto"/>
                <w:bottom w:val="none" w:sz="0" w:space="0" w:color="auto"/>
                <w:right w:val="none" w:sz="0" w:space="0" w:color="auto"/>
              </w:divBdr>
            </w:div>
            <w:div w:id="1879663347">
              <w:marLeft w:val="0"/>
              <w:marRight w:val="0"/>
              <w:marTop w:val="0"/>
              <w:marBottom w:val="0"/>
              <w:divBdr>
                <w:top w:val="none" w:sz="0" w:space="0" w:color="auto"/>
                <w:left w:val="none" w:sz="0" w:space="0" w:color="auto"/>
                <w:bottom w:val="none" w:sz="0" w:space="0" w:color="auto"/>
                <w:right w:val="none" w:sz="0" w:space="0" w:color="auto"/>
              </w:divBdr>
            </w:div>
            <w:div w:id="396048422">
              <w:marLeft w:val="0"/>
              <w:marRight w:val="0"/>
              <w:marTop w:val="0"/>
              <w:marBottom w:val="0"/>
              <w:divBdr>
                <w:top w:val="none" w:sz="0" w:space="0" w:color="auto"/>
                <w:left w:val="none" w:sz="0" w:space="0" w:color="auto"/>
                <w:bottom w:val="none" w:sz="0" w:space="0" w:color="auto"/>
                <w:right w:val="none" w:sz="0" w:space="0" w:color="auto"/>
              </w:divBdr>
            </w:div>
            <w:div w:id="332102661">
              <w:marLeft w:val="0"/>
              <w:marRight w:val="0"/>
              <w:marTop w:val="0"/>
              <w:marBottom w:val="0"/>
              <w:divBdr>
                <w:top w:val="none" w:sz="0" w:space="0" w:color="auto"/>
                <w:left w:val="none" w:sz="0" w:space="0" w:color="auto"/>
                <w:bottom w:val="none" w:sz="0" w:space="0" w:color="auto"/>
                <w:right w:val="none" w:sz="0" w:space="0" w:color="auto"/>
              </w:divBdr>
            </w:div>
            <w:div w:id="138570821">
              <w:marLeft w:val="0"/>
              <w:marRight w:val="0"/>
              <w:marTop w:val="0"/>
              <w:marBottom w:val="0"/>
              <w:divBdr>
                <w:top w:val="none" w:sz="0" w:space="0" w:color="auto"/>
                <w:left w:val="none" w:sz="0" w:space="0" w:color="auto"/>
                <w:bottom w:val="none" w:sz="0" w:space="0" w:color="auto"/>
                <w:right w:val="none" w:sz="0" w:space="0" w:color="auto"/>
              </w:divBdr>
            </w:div>
            <w:div w:id="818308429">
              <w:marLeft w:val="0"/>
              <w:marRight w:val="0"/>
              <w:marTop w:val="0"/>
              <w:marBottom w:val="0"/>
              <w:divBdr>
                <w:top w:val="none" w:sz="0" w:space="0" w:color="auto"/>
                <w:left w:val="none" w:sz="0" w:space="0" w:color="auto"/>
                <w:bottom w:val="none" w:sz="0" w:space="0" w:color="auto"/>
                <w:right w:val="none" w:sz="0" w:space="0" w:color="auto"/>
              </w:divBdr>
            </w:div>
            <w:div w:id="1750541248">
              <w:marLeft w:val="0"/>
              <w:marRight w:val="0"/>
              <w:marTop w:val="0"/>
              <w:marBottom w:val="0"/>
              <w:divBdr>
                <w:top w:val="none" w:sz="0" w:space="0" w:color="auto"/>
                <w:left w:val="none" w:sz="0" w:space="0" w:color="auto"/>
                <w:bottom w:val="none" w:sz="0" w:space="0" w:color="auto"/>
                <w:right w:val="none" w:sz="0" w:space="0" w:color="auto"/>
              </w:divBdr>
            </w:div>
            <w:div w:id="442530760">
              <w:marLeft w:val="0"/>
              <w:marRight w:val="0"/>
              <w:marTop w:val="0"/>
              <w:marBottom w:val="0"/>
              <w:divBdr>
                <w:top w:val="none" w:sz="0" w:space="0" w:color="auto"/>
                <w:left w:val="none" w:sz="0" w:space="0" w:color="auto"/>
                <w:bottom w:val="none" w:sz="0" w:space="0" w:color="auto"/>
                <w:right w:val="none" w:sz="0" w:space="0" w:color="auto"/>
              </w:divBdr>
            </w:div>
            <w:div w:id="1456024183">
              <w:marLeft w:val="0"/>
              <w:marRight w:val="0"/>
              <w:marTop w:val="0"/>
              <w:marBottom w:val="0"/>
              <w:divBdr>
                <w:top w:val="none" w:sz="0" w:space="0" w:color="auto"/>
                <w:left w:val="none" w:sz="0" w:space="0" w:color="auto"/>
                <w:bottom w:val="none" w:sz="0" w:space="0" w:color="auto"/>
                <w:right w:val="none" w:sz="0" w:space="0" w:color="auto"/>
              </w:divBdr>
            </w:div>
            <w:div w:id="4286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20singh\AppData\Local\Microsoft\Office\16.0\DTS\en-IN%7b17E73F22-92AD-40E2-BA38-8053257CDF19%7d\%7b6A3D3CBF-222F-4EE5-A4F1-10BAA85D25F3%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6T12:37:30.595"/>
    </inkml:context>
    <inkml:brush xml:id="br0">
      <inkml:brushProperty name="width" value="0.05" units="cm"/>
      <inkml:brushProperty name="height" value="0.05" units="cm"/>
    </inkml:brush>
  </inkml:definitions>
  <inkml:trace contextRef="#ctx0" brushRef="#br0">1 1 24575</inkml:trace>
  <inkml:trace contextRef="#ctx0" brushRef="#br0" timeOffset="638.87">1 1 24575</inkml:trace>
  <inkml:trace contextRef="#ctx0" brushRef="#br0" timeOffset="1449.3">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16T12:36:57.138"/>
    </inkml:context>
    <inkml:brush xml:id="br0">
      <inkml:brushProperty name="width" value="0.05" units="cm"/>
      <inkml:brushProperty name="height" value="0.05" units="cm"/>
      <inkml:brushProperty name="ignorePressure" value="1"/>
    </inkml:brush>
  </inkml:definitions>
  <inkml:trace contextRef="#ctx0" brushRef="#br0">1 0,'4932'0,"-4913"0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4BEB1DE-EEBB-43FF-847A-A5733F1CA22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8EE4B36-885E-4743-880E-BD592B16971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234A9FA8-3EB7-49FF-9A57-12B6B9141D46}">
  <we:reference id="wa200005502" version="1.0.0.9" store="en-US" storeType="OMEX"/>
  <we:alternateReferences>
    <we:reference id="wa200005502"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0411ED7-AAB1-4D90-9264-C1D3E0451556}">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{6A3D3CBF-222F-4EE5-A4F1-10BAA85D25F3}tf02786999_win32</Template>
  <TotalTime>869</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ajay singh</cp:lastModifiedBy>
  <cp:revision>492</cp:revision>
  <dcterms:created xsi:type="dcterms:W3CDTF">2023-08-19T11:56:00Z</dcterms:created>
  <dcterms:modified xsi:type="dcterms:W3CDTF">2024-01-16T12:42:00Z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