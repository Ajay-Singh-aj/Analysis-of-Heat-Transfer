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4CE1" w14:textId="77777777" w:rsidR="00747BC5" w:rsidRDefault="00737A47" w:rsidP="00F961A5">
      <w:pPr>
        <w:rPr>
          <w:rFonts w:ascii="Bahnschrift" w:hAnsi="Bahnschrift"/>
          <w:b/>
          <w:bCs/>
          <w:sz w:val="56"/>
          <w:szCs w:val="56"/>
        </w:rPr>
      </w:pPr>
      <w:r>
        <w:rPr>
          <w:rFonts w:ascii="Bahnschrift" w:hAnsi="Bahnschrift"/>
          <w:b/>
          <w:bCs/>
          <w:sz w:val="56"/>
          <w:szCs w:val="56"/>
        </w:rPr>
        <w:t xml:space="preserve">INDIAN INSTITUTE OF TECHNOLOGY </w:t>
      </w:r>
      <w:proofErr w:type="gramStart"/>
      <w:r w:rsidR="0067039E">
        <w:rPr>
          <w:rFonts w:ascii="Bahnschrift" w:hAnsi="Bahnschrift"/>
          <w:b/>
          <w:bCs/>
          <w:sz w:val="56"/>
          <w:szCs w:val="56"/>
        </w:rPr>
        <w:t xml:space="preserve">  </w:t>
      </w:r>
      <w:r w:rsidR="009902B7" w:rsidRPr="009902B7">
        <w:rPr>
          <w:rFonts w:ascii="Bahnschrift" w:hAnsi="Bahnschrift"/>
          <w:b/>
          <w:bCs/>
          <w:sz w:val="16"/>
          <w:szCs w:val="16"/>
        </w:rPr>
        <w:t>.</w:t>
      </w:r>
      <w:proofErr w:type="gramEnd"/>
      <w:r>
        <w:rPr>
          <w:rFonts w:ascii="Bahnschrift" w:hAnsi="Bahnschrift"/>
          <w:b/>
          <w:bCs/>
          <w:sz w:val="56"/>
          <w:szCs w:val="56"/>
        </w:rPr>
        <w:t xml:space="preserve"> </w:t>
      </w:r>
      <w:r w:rsidR="0067039E">
        <w:rPr>
          <w:rFonts w:ascii="Bahnschrift" w:hAnsi="Bahnschrift"/>
          <w:b/>
          <w:bCs/>
          <w:sz w:val="56"/>
          <w:szCs w:val="56"/>
        </w:rPr>
        <w:t xml:space="preserve">                     IIT </w:t>
      </w:r>
      <w:r>
        <w:rPr>
          <w:rFonts w:ascii="Bahnschrift" w:hAnsi="Bahnschrift"/>
          <w:b/>
          <w:bCs/>
          <w:sz w:val="56"/>
          <w:szCs w:val="56"/>
        </w:rPr>
        <w:t>KANPUR</w:t>
      </w:r>
      <w:del w:id="0" w:author="ajay singh" w:date="2023-11-21T21:27:00Z">
        <w:r w:rsidR="00BC5CD6" w:rsidDel="00F961A5">
          <w:rPr>
            <w:rFonts w:ascii="Bahnschrift" w:hAnsi="Bahnschrift"/>
            <w:b/>
            <w:bCs/>
            <w:sz w:val="56"/>
            <w:szCs w:val="56"/>
          </w:rPr>
          <w:delText xml:space="preserve">   </w:delText>
        </w:r>
      </w:del>
    </w:p>
    <w:p w14:paraId="7A8BCF1D" w14:textId="47695F2B" w:rsidR="00163F17" w:rsidRPr="00737A47" w:rsidRDefault="00B50E2E" w:rsidP="00F961A5">
      <w:pPr>
        <w:rPr>
          <w:rFonts w:ascii="Bahnschrift" w:hAnsi="Bahnschrift"/>
          <w:b/>
          <w:bCs/>
          <w:sz w:val="56"/>
          <w:szCs w:val="56"/>
        </w:rPr>
      </w:pPr>
      <w:r>
        <w:rPr>
          <w:rFonts w:ascii="Bahnschrift" w:hAnsi="Bahnschrift"/>
          <w:b/>
          <w:bCs/>
          <w:sz w:val="56"/>
          <w:szCs w:val="56"/>
        </w:rPr>
        <w:t xml:space="preserve">  </w:t>
      </w:r>
      <w:r w:rsidR="00BC5CD6">
        <w:rPr>
          <w:rFonts w:ascii="Bahnschrift" w:hAnsi="Bahnschrift"/>
          <w:b/>
          <w:bCs/>
          <w:sz w:val="56"/>
          <w:szCs w:val="56"/>
        </w:rPr>
        <w:t xml:space="preserve"> </w:t>
      </w:r>
      <w:r w:rsidR="00747BC5">
        <w:rPr>
          <w:rFonts w:ascii="Bahnschrift" w:hAnsi="Bahnschrift"/>
          <w:b/>
          <w:bCs/>
          <w:sz w:val="56"/>
          <w:szCs w:val="56"/>
        </w:rPr>
        <w:t xml:space="preserve">                     </w:t>
      </w:r>
      <w:r w:rsidR="00747BC5" w:rsidRPr="004C330D"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2D17C04B" wp14:editId="0338C542">
            <wp:extent cx="1127760" cy="1013298"/>
            <wp:effectExtent l="0" t="0" r="0" b="0"/>
            <wp:docPr id="734798822" name="Picture 734798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8822" name="Picture 734798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83" cy="10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C99F" w14:textId="77777777" w:rsidR="002B722F" w:rsidRPr="004C330D" w:rsidRDefault="002B722F" w:rsidP="000F5F90">
      <w:pPr>
        <w:jc w:val="center"/>
        <w:rPr>
          <w:rFonts w:ascii="Arial Black" w:hAnsi="Arial Black"/>
          <w:sz w:val="44"/>
          <w:szCs w:val="44"/>
        </w:rPr>
      </w:pPr>
    </w:p>
    <w:p w14:paraId="19CD1526" w14:textId="3B38A9F1" w:rsidR="00163F17" w:rsidRDefault="00AB0AA9" w:rsidP="002B722F">
      <w:pPr>
        <w:jc w:val="center"/>
        <w:rPr>
          <w:rFonts w:ascii="Arial Black" w:hAnsi="Arial Black"/>
          <w:b/>
          <w:bCs/>
          <w:sz w:val="48"/>
          <w:szCs w:val="48"/>
        </w:rPr>
      </w:pPr>
      <w:r>
        <w:rPr>
          <w:rFonts w:ascii="Arial Black" w:hAnsi="Arial Black"/>
          <w:b/>
          <w:bCs/>
          <w:sz w:val="48"/>
          <w:szCs w:val="48"/>
        </w:rPr>
        <w:t>ANALYSING HEAT TRANSFER</w:t>
      </w:r>
    </w:p>
    <w:p w14:paraId="1CFAED3B" w14:textId="5A5E18F2" w:rsidR="00747BC5" w:rsidRPr="00747BC5" w:rsidRDefault="00334394" w:rsidP="00747BC5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48"/>
          <w:szCs w:val="48"/>
        </w:rPr>
        <w:t xml:space="preserve">                   </w:t>
      </w:r>
      <w:r w:rsidR="00747BC5">
        <w:rPr>
          <w:rFonts w:ascii="Arial Black" w:hAnsi="Arial Black"/>
          <w:b/>
          <w:bCs/>
          <w:sz w:val="48"/>
          <w:szCs w:val="48"/>
        </w:rPr>
        <w:t xml:space="preserve">                   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AJAY</w:t>
      </w:r>
      <w:r w:rsidR="00747BC5">
        <w:rPr>
          <w:rFonts w:ascii="Bahnschrift SemiBold" w:hAnsi="Bahnschrift SemiBold"/>
          <w:b/>
          <w:bCs/>
          <w:sz w:val="32"/>
          <w:szCs w:val="32"/>
        </w:rPr>
        <w:t xml:space="preserve"> 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SINGH</w:t>
      </w:r>
      <w:r w:rsidR="00747BC5">
        <w:rPr>
          <w:rFonts w:ascii="Bahnschrift SemiBold" w:hAnsi="Bahnschrift SemiBold"/>
          <w:b/>
          <w:bCs/>
          <w:sz w:val="32"/>
          <w:szCs w:val="32"/>
        </w:rPr>
        <w:t xml:space="preserve"> (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>220</w:t>
      </w:r>
      <w:r w:rsidR="00747BC5">
        <w:rPr>
          <w:rFonts w:ascii="Bahnschrift SemiBold" w:hAnsi="Bahnschrift SemiBold"/>
          <w:b/>
          <w:bCs/>
          <w:sz w:val="32"/>
          <w:szCs w:val="32"/>
        </w:rPr>
        <w:t>090)</w:t>
      </w:r>
      <w:r w:rsidR="00747BC5" w:rsidRPr="00747BC5">
        <w:rPr>
          <w:rFonts w:ascii="Bahnschrift SemiBold" w:hAnsi="Bahnschrift SemiBold"/>
          <w:b/>
          <w:bCs/>
          <w:sz w:val="32"/>
          <w:szCs w:val="32"/>
        </w:rPr>
        <w:t xml:space="preserve"> </w:t>
      </w:r>
    </w:p>
    <w:p w14:paraId="2FCAD3C8" w14:textId="3F445661" w:rsidR="00163F17" w:rsidRPr="00B50E2E" w:rsidRDefault="00747BC5" w:rsidP="00B50E2E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747BC5">
        <w:rPr>
          <w:rFonts w:ascii="Bahnschrift SemiBold" w:hAnsi="Bahnschrift SemiBold"/>
          <w:b/>
          <w:bCs/>
          <w:sz w:val="32"/>
          <w:szCs w:val="32"/>
        </w:rPr>
        <w:t xml:space="preserve">                                                </w:t>
      </w:r>
      <w:r>
        <w:rPr>
          <w:rFonts w:ascii="Bahnschrift SemiBold" w:hAnsi="Bahnschrift SemiBold"/>
          <w:b/>
          <w:bCs/>
          <w:sz w:val="32"/>
          <w:szCs w:val="32"/>
        </w:rPr>
        <w:t xml:space="preserve">                                       </w:t>
      </w:r>
      <w:r w:rsidR="00AB0AA9">
        <w:rPr>
          <w:rFonts w:ascii="Arial Black" w:hAnsi="Arial Black"/>
          <w:b/>
          <w:bCs/>
          <w:sz w:val="40"/>
          <w:szCs w:val="40"/>
        </w:rPr>
        <w:t xml:space="preserve">Assignment  : </w:t>
      </w:r>
      <w:r w:rsidR="00B50E2E">
        <w:rPr>
          <w:rFonts w:ascii="Arial Black" w:hAnsi="Arial Black"/>
          <w:b/>
          <w:bCs/>
          <w:sz w:val="40"/>
          <w:szCs w:val="40"/>
        </w:rPr>
        <w:t>3</w:t>
      </w:r>
      <w:r w:rsidR="00B50E2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317B9E5" wp14:editId="01F20D97">
            <wp:extent cx="5814060" cy="4655820"/>
            <wp:effectExtent l="0" t="0" r="0" b="0"/>
            <wp:docPr id="81165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55321" name="Picture 8116553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70" cy="465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A69" w14:textId="325AF497" w:rsidR="00171D36" w:rsidRDefault="00334394" w:rsidP="00171D36">
      <w:pPr>
        <w:rPr>
          <w:rStyle w:val="Strong"/>
          <w:rFonts w:ascii="Arial Black" w:hAnsi="Arial Black" w:cs="Segoe UI"/>
          <w:sz w:val="24"/>
          <w:szCs w:val="24"/>
        </w:rPr>
      </w:pPr>
      <w:r>
        <w:rPr>
          <w:rStyle w:val="Strong"/>
          <w:rFonts w:ascii="Arial Black" w:hAnsi="Arial Black" w:cs="Segoe UI"/>
          <w:sz w:val="24"/>
          <w:szCs w:val="24"/>
        </w:rPr>
        <w:lastRenderedPageBreak/>
        <w:t>SOLUTION:</w:t>
      </w:r>
    </w:p>
    <w:p w14:paraId="73F14426" w14:textId="43A5486F" w:rsidR="00334394" w:rsidRPr="00B525A2" w:rsidRDefault="00B50E2E" w:rsidP="00171D3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6D8A091" wp14:editId="50F836B0">
            <wp:extent cx="5943600" cy="7924800"/>
            <wp:effectExtent l="0" t="0" r="0" b="0"/>
            <wp:docPr id="165246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286" name="Picture 1652462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9794" w14:textId="77777777" w:rsidR="00334394" w:rsidRDefault="00334394" w:rsidP="00F508CD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53D7E2AC" w14:textId="67DA3C60" w:rsidR="00334394" w:rsidRDefault="00B50E2E" w:rsidP="00F508CD">
      <w:pPr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noProof/>
          <w:sz w:val="28"/>
          <w:szCs w:val="28"/>
          <w:lang w:val="en-IN" w:eastAsia="en-IN"/>
        </w:rPr>
        <w:drawing>
          <wp:inline distT="0" distB="0" distL="0" distR="0" wp14:anchorId="3A4B28EF" wp14:editId="65771670">
            <wp:extent cx="5943600" cy="7924800"/>
            <wp:effectExtent l="0" t="0" r="0" b="0"/>
            <wp:docPr id="1786119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19449" name="Picture 17861194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CBAA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ascii="Arial Black" w:hAnsi="Arial Black"/>
          <w:sz w:val="24"/>
          <w:szCs w:val="24"/>
        </w:rPr>
        <w:lastRenderedPageBreak/>
        <w:t>RESULT:</w:t>
      </w:r>
      <w:r>
        <w:rPr>
          <w:rFonts w:ascii="Arial Black" w:hAnsi="Arial Black"/>
          <w:sz w:val="24"/>
          <w:szCs w:val="24"/>
        </w:rPr>
        <w:br/>
      </w: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1 is 545.5976 K</w:t>
      </w:r>
    </w:p>
    <w:p w14:paraId="749BFED0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2 is 529.0837 K</w:t>
      </w:r>
    </w:p>
    <w:p w14:paraId="1F8B6B66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3 is 425.0992 K</w:t>
      </w:r>
    </w:p>
    <w:p w14:paraId="42A3E905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4 is 411.0361 K</w:t>
      </w:r>
    </w:p>
    <w:p w14:paraId="252F2ACD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5 is 361.9991 K</w:t>
      </w:r>
    </w:p>
    <w:p w14:paraId="1D89C6FA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6 is 332.7271 K</w:t>
      </w:r>
    </w:p>
    <w:p w14:paraId="49A329C1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7 is 327.9624 K</w:t>
      </w:r>
    </w:p>
    <w:p w14:paraId="1385AF27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8 is 312.9621 K</w:t>
      </w:r>
    </w:p>
    <w:p w14:paraId="0A9D1D13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Temperature at node 9 is 296.3952 K</w:t>
      </w:r>
    </w:p>
    <w:p w14:paraId="48711454" w14:textId="77777777" w:rsidR="00B50E2E" w:rsidRP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heat transfer rate of chimney through method 1 is:  1985.516583 W</w:t>
      </w:r>
    </w:p>
    <w:p w14:paraId="0C0D27DB" w14:textId="3525BDB9" w:rsidR="00334394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  <w:r w:rsidRPr="00B50E2E">
        <w:rPr>
          <w:rFonts w:eastAsia="Times New Roman" w:cstheme="minorHAnsi"/>
          <w:sz w:val="28"/>
          <w:szCs w:val="28"/>
          <w:lang w:val="en-IN" w:eastAsia="en-IN"/>
        </w:rPr>
        <w:t>heat transfer rate of chimney through method 2 is:  1996.924009 W</w:t>
      </w:r>
    </w:p>
    <w:p w14:paraId="15DD0BA9" w14:textId="77777777" w:rsidR="00B50E2E" w:rsidRDefault="00B50E2E" w:rsidP="00B50E2E">
      <w:pPr>
        <w:rPr>
          <w:rFonts w:eastAsia="Times New Roman" w:cstheme="minorHAnsi"/>
          <w:sz w:val="28"/>
          <w:szCs w:val="28"/>
          <w:lang w:val="en-IN" w:eastAsia="en-IN"/>
        </w:rPr>
      </w:pPr>
    </w:p>
    <w:p w14:paraId="2C3FA467" w14:textId="7784E8B2" w:rsidR="00334394" w:rsidRDefault="00334394" w:rsidP="003343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CODE (Q vs R):</w:t>
      </w:r>
    </w:p>
    <w:p w14:paraId="1186BF43" w14:textId="1B49ADAC" w:rsidR="00B83911" w:rsidRDefault="00B83911" w:rsidP="006523BD">
      <w:pPr>
        <w:rPr>
          <w:rFonts w:ascii="Arial Black" w:hAnsi="Arial Black"/>
          <w:sz w:val="24"/>
          <w:szCs w:val="24"/>
        </w:rPr>
      </w:pPr>
    </w:p>
    <w:p w14:paraId="3A91238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Given data</w:t>
      </w:r>
    </w:p>
    <w:p w14:paraId="6D0CE5A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Ti = 300 +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273;   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Average temperature of hot gases in the chimney (K)</w:t>
      </w:r>
    </w:p>
    <w:p w14:paraId="22D3424A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To = 20 +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273;   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Ambient temperature (K)</w:t>
      </w:r>
    </w:p>
    <w:p w14:paraId="1DA2C5DC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Tsky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260;   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Effective sky temperature (K)</w:t>
      </w:r>
    </w:p>
    <w:p w14:paraId="088D4C83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Dx = 0.1;</w:t>
      </w:r>
    </w:p>
    <w:p w14:paraId="2FBCEAEC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Dy = 0.1;</w:t>
      </w:r>
    </w:p>
    <w:p w14:paraId="7D8D3573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k = 1.4;         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Thermal conductivity of concrete (W/</w:t>
      </w:r>
      <w:proofErr w:type="spellStart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m·K</w:t>
      </w:r>
      <w:proofErr w:type="spellEnd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)</w:t>
      </w:r>
    </w:p>
    <w:p w14:paraId="2D487530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hi =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70;   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Convection heat transfer coefficient inside chimney (W/m^2·K)</w:t>
      </w:r>
    </w:p>
    <w:p w14:paraId="4FC48861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ho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21;   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  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Convection heat transfer coefficient outside chimney (W/m^2·K)</w:t>
      </w:r>
    </w:p>
    <w:p w14:paraId="41B0D831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 = 0.9;           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Emissivity of outer surface</w:t>
      </w:r>
    </w:p>
    <w:p w14:paraId="3862994E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sigma = 5.67e-8;</w:t>
      </w:r>
    </w:p>
    <w:p w14:paraId="39A02672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enter</w:t>
      </w:r>
      <w:proofErr w:type="gramEnd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 value for Dx</w:t>
      </w:r>
    </w:p>
    <w:p w14:paraId="4FEFA679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%Dx= </w:t>
      </w:r>
      <w:proofErr w:type="gramStart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input(</w:t>
      </w:r>
      <w:proofErr w:type="gramEnd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'Enter the value for Dx: ');</w:t>
      </w:r>
    </w:p>
    <w:p w14:paraId="37D25F9A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CAA6326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 </w:t>
      </w:r>
      <w:proofErr w:type="gramStart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enter</w:t>
      </w:r>
      <w:proofErr w:type="gramEnd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 the value for Dy</w:t>
      </w:r>
    </w:p>
    <w:p w14:paraId="4FAA783A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 xml:space="preserve">%Dy= </w:t>
      </w:r>
      <w:proofErr w:type="gramStart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input(</w:t>
      </w:r>
      <w:proofErr w:type="gramEnd"/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'Enter the value for Dy: ');</w:t>
      </w:r>
    </w:p>
    <w:p w14:paraId="59D33797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170872A0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3A2224A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Initial guess for the temperatures</w:t>
      </w:r>
    </w:p>
    <w:p w14:paraId="4AE46A1D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initial_guess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273 *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ones(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1, 9);  </w:t>
      </w: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All temperatures start at 273 K</w:t>
      </w:r>
    </w:p>
    <w:p w14:paraId="37C7BFC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051484E5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Define the system of equations</w:t>
      </w:r>
    </w:p>
    <w:p w14:paraId="7F3AEBA0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fun = @(T) [</w:t>
      </w:r>
    </w:p>
    <w:p w14:paraId="126E604C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(hi * (Dx/2) * (Ti) + k * (Dy/2)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2) - T(1))/Dx + k * (Dx/2) * (T(3) - T(1))/Dy)/(hi * (Dx/2)) - T(1);</w:t>
      </w:r>
    </w:p>
    <w:p w14:paraId="2F711129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(k * (Dy/2)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1))/Dx + hi * (Dx/2) * (Ti - T(2)) + 0 + k * (Dx) * (T(4) - T(2))/Dy) * Dx/(k * (Dy/2)) - T(2);</w:t>
      </w:r>
    </w:p>
    <w:p w14:paraId="1FAC2BA9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4) + T(1) + T(4) + T(6)) / 4 - T(3);</w:t>
      </w:r>
    </w:p>
    <w:p w14:paraId="2B13BD1A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3) + T(2) + T(5) + T(7)) / 4 - T(4);</w:t>
      </w:r>
    </w:p>
    <w:p w14:paraId="2F4A459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4) + T(4) + T(8) + T(8)) / 4 - T(5);</w:t>
      </w:r>
    </w:p>
    <w:p w14:paraId="4F5CA612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(0 + k * (Dx/2)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3) - T(6))/Dy + k * (Dy/2) * (T(7))/Dx +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ho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* (Dx/2) * (To - T(6)) + e * sigma * (Dx/2) * ((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Tsky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)^4 - (T(6))^4)) * Dx/(k * (Dy/2)) - T(6);</w:t>
      </w:r>
    </w:p>
    <w:p w14:paraId="305BCFD1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lastRenderedPageBreak/>
        <w:t xml:space="preserve">    (k * (Dx)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4) - T(7))/Dy + k * (Dy/2) * (T(6))/Dx + k * (Dy/2) * (T(8) - T(7))/Dx +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ho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* (Dx) * (To - T(7)) + e * sigma * (Dx) * ((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Tsky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)^4 - (T(7))^4)) * Dx/(k * (Dy/2)) - T(7);</w:t>
      </w:r>
    </w:p>
    <w:p w14:paraId="4D403F25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(k * (Dx)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5) - T(8))/Dy + k * (Dy/2) * (T(7))/Dx + k * (Dy/2) * (T(9) - T(8))/Dx +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ho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* (Dx) * (To - T(8)) + e * sigma * (Dx) * ((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Tsky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)^4 - (T(8))^4)) * Dx/(k * (Dy/2)) - T(8);</w:t>
      </w:r>
    </w:p>
    <w:p w14:paraId="34C34D7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(0 + k * (Dy/2) * 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8))/Dx +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ho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* (Dx/2) * (To - T(9)) + e * sigma * (Dx/2) * ((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Tsky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)^4 - (T(9))^4)) * Dx/(k * (Dy/2)) - T(9);</w:t>
      </w:r>
    </w:p>
    <w:p w14:paraId="437F1AE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];</w:t>
      </w:r>
    </w:p>
    <w:p w14:paraId="7E37FFDB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455F82FF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08013"/>
          <w:sz w:val="20"/>
          <w:szCs w:val="20"/>
          <w:lang w:val="en-IN" w:eastAsia="en-IN"/>
        </w:rPr>
        <w:t>% Solve the system of equations</w:t>
      </w:r>
    </w:p>
    <w:p w14:paraId="7C315603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options = </w:t>
      </w: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optimoptions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proofErr w:type="spellStart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fsolve</w:t>
      </w:r>
      <w:proofErr w:type="spell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</w:t>
      </w:r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'Display'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</w:t>
      </w:r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proofErr w:type="spellStart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iter</w:t>
      </w:r>
      <w:proofErr w:type="spell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0BBDA81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temperatures = </w:t>
      </w: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fsolve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fun,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initial_guess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, options);</w:t>
      </w:r>
    </w:p>
    <w:p w14:paraId="05E5CBD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disp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'Temperatures at each node:'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5BC93F35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disp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(temperatures);</w:t>
      </w:r>
    </w:p>
    <w:p w14:paraId="528AC120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T=temperatures;</w:t>
      </w:r>
    </w:p>
    <w:p w14:paraId="301FBF8B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Twall_out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=(0.5*T(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6)+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T(7)+T(8)+0.5*T(9))/(0.5+1+1+0.5);</w:t>
      </w:r>
    </w:p>
    <w:p w14:paraId="4D0405F2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Twall_in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=(T(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1)+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T(2))/2;</w:t>
      </w:r>
    </w:p>
    <w:p w14:paraId="2E64F593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Ao=4*0.6;</w:t>
      </w:r>
    </w:p>
    <w:p w14:paraId="722DC804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Ai=4*0.2;</w:t>
      </w:r>
    </w:p>
    <w:p w14:paraId="615F2375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Qchimney1=ho*Ao*(Twall_out-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To)+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e*sigma*Ao*((Twall_out)^4-(Tsky)^4);</w:t>
      </w:r>
    </w:p>
    <w:p w14:paraId="19E02FD3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Qchimney2=hi*Ai*(Ti-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Twall_in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);</w:t>
      </w:r>
    </w:p>
    <w:p w14:paraId="48976FD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</w:p>
    <w:p w14:paraId="74AA822A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 xml:space="preserve">for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= </w:t>
      </w:r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1:numel</w:t>
      </w:r>
      <w:proofErr w:type="gram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(T)</w:t>
      </w:r>
    </w:p>
    <w:p w14:paraId="4C507726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fprintf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'Temperature at node %d is %.4f K\n'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, 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, temperatures(</w:t>
      </w:r>
      <w:proofErr w:type="spell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i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));</w:t>
      </w:r>
    </w:p>
    <w:p w14:paraId="45F7CA3D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076A1D">
        <w:rPr>
          <w:rFonts w:ascii="Consolas" w:eastAsia="Times New Roman" w:hAnsi="Consolas" w:cs="Times New Roman"/>
          <w:color w:val="0E00FF"/>
          <w:sz w:val="20"/>
          <w:szCs w:val="20"/>
          <w:lang w:val="en-IN" w:eastAsia="en-IN"/>
        </w:rPr>
        <w:t>end</w:t>
      </w:r>
    </w:p>
    <w:p w14:paraId="4E167368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fprintf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rate of chimney through method 1 is:  %f W\n'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, Qchimney1);</w:t>
      </w:r>
    </w:p>
    <w:p w14:paraId="4E56302D" w14:textId="77777777" w:rsidR="00076A1D" w:rsidRPr="00076A1D" w:rsidRDefault="00076A1D" w:rsidP="00076A1D">
      <w:pPr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proofErr w:type="spellStart"/>
      <w:proofErr w:type="gramStart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fprintf</w:t>
      </w:r>
      <w:proofErr w:type="spellEnd"/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(</w:t>
      </w:r>
      <w:proofErr w:type="gramEnd"/>
      <w:r w:rsidRPr="00076A1D">
        <w:rPr>
          <w:rFonts w:ascii="Consolas" w:eastAsia="Times New Roman" w:hAnsi="Consolas" w:cs="Times New Roman"/>
          <w:color w:val="A709F5"/>
          <w:sz w:val="20"/>
          <w:szCs w:val="20"/>
          <w:lang w:val="en-IN" w:eastAsia="en-IN"/>
        </w:rPr>
        <w:t>'heat transfer rate of chimney through method 2 is:  %f W\n'</w:t>
      </w:r>
      <w:r w:rsidRPr="00076A1D">
        <w:rPr>
          <w:rFonts w:ascii="Consolas" w:eastAsia="Times New Roman" w:hAnsi="Consolas" w:cs="Times New Roman"/>
          <w:sz w:val="20"/>
          <w:szCs w:val="20"/>
          <w:lang w:val="en-IN" w:eastAsia="en-IN"/>
        </w:rPr>
        <w:t>, Qchimney2);</w:t>
      </w:r>
    </w:p>
    <w:p w14:paraId="2D16531E" w14:textId="77777777" w:rsidR="00B50E2E" w:rsidRPr="006523BD" w:rsidRDefault="00B50E2E" w:rsidP="006523BD">
      <w:pPr>
        <w:rPr>
          <w:rFonts w:ascii="Arial Rounded MT Bold" w:hAnsi="Arial Rounded MT Bold"/>
          <w:sz w:val="32"/>
          <w:szCs w:val="32"/>
        </w:rPr>
      </w:pPr>
    </w:p>
    <w:sectPr w:rsidR="00B50E2E" w:rsidRPr="006523BD" w:rsidSect="00A365A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C49"/>
    <w:multiLevelType w:val="hybridMultilevel"/>
    <w:tmpl w:val="E54E8C14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6A05438"/>
    <w:multiLevelType w:val="hybridMultilevel"/>
    <w:tmpl w:val="A21C7A4E"/>
    <w:lvl w:ilvl="0" w:tplc="4009000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4" w:hanging="360"/>
      </w:pPr>
      <w:rPr>
        <w:rFonts w:ascii="Wingdings" w:hAnsi="Wingdings" w:hint="default"/>
      </w:rPr>
    </w:lvl>
  </w:abstractNum>
  <w:abstractNum w:abstractNumId="2" w15:restartNumberingAfterBreak="0">
    <w:nsid w:val="08722E3E"/>
    <w:multiLevelType w:val="multilevel"/>
    <w:tmpl w:val="6268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121E"/>
    <w:multiLevelType w:val="multilevel"/>
    <w:tmpl w:val="52E472B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6483A"/>
    <w:multiLevelType w:val="hybridMultilevel"/>
    <w:tmpl w:val="3C5C23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37749"/>
    <w:multiLevelType w:val="multilevel"/>
    <w:tmpl w:val="E4AE7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D431C"/>
    <w:multiLevelType w:val="hybridMultilevel"/>
    <w:tmpl w:val="86166B8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1F1229BB"/>
    <w:multiLevelType w:val="hybridMultilevel"/>
    <w:tmpl w:val="52B2044A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8" w15:restartNumberingAfterBreak="0">
    <w:nsid w:val="23D428E7"/>
    <w:multiLevelType w:val="hybridMultilevel"/>
    <w:tmpl w:val="DC541382"/>
    <w:lvl w:ilvl="0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88A01B7"/>
    <w:multiLevelType w:val="multilevel"/>
    <w:tmpl w:val="DDA0B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E5EB3"/>
    <w:multiLevelType w:val="hybridMultilevel"/>
    <w:tmpl w:val="66460A7C"/>
    <w:lvl w:ilvl="0" w:tplc="30C8CF3A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4953F5"/>
    <w:multiLevelType w:val="multilevel"/>
    <w:tmpl w:val="4BDC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9258A9"/>
    <w:multiLevelType w:val="hybridMultilevel"/>
    <w:tmpl w:val="3022E0E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6738D"/>
    <w:multiLevelType w:val="multilevel"/>
    <w:tmpl w:val="9712F3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27BF2"/>
    <w:multiLevelType w:val="multilevel"/>
    <w:tmpl w:val="791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A55A2E"/>
    <w:multiLevelType w:val="hybridMultilevel"/>
    <w:tmpl w:val="8842EB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A1109"/>
    <w:multiLevelType w:val="hybridMultilevel"/>
    <w:tmpl w:val="40E0482C"/>
    <w:lvl w:ilvl="0" w:tplc="40090017">
      <w:start w:val="1"/>
      <w:numFmt w:val="lowerLetter"/>
      <w:lvlText w:val="%1)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371024C3"/>
    <w:multiLevelType w:val="multilevel"/>
    <w:tmpl w:val="8A1A77A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582" w:hanging="720"/>
      </w:pPr>
      <w:rPr>
        <w:rFonts w:hint="default"/>
        <w:b w:val="0"/>
        <w:color w:val="374151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B2F09"/>
    <w:multiLevelType w:val="hybridMultilevel"/>
    <w:tmpl w:val="58E83F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3C084822"/>
    <w:multiLevelType w:val="hybridMultilevel"/>
    <w:tmpl w:val="26A86936"/>
    <w:lvl w:ilvl="0" w:tplc="412ECF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0166AD"/>
    <w:multiLevelType w:val="multilevel"/>
    <w:tmpl w:val="738A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A792A"/>
    <w:multiLevelType w:val="hybridMultilevel"/>
    <w:tmpl w:val="195E9F3A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E86420D"/>
    <w:multiLevelType w:val="hybridMultilevel"/>
    <w:tmpl w:val="0F268CD4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4F745B07"/>
    <w:multiLevelType w:val="hybridMultilevel"/>
    <w:tmpl w:val="BB229170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EE0089"/>
    <w:multiLevelType w:val="hybridMultilevel"/>
    <w:tmpl w:val="975AF5D8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357087B"/>
    <w:multiLevelType w:val="multilevel"/>
    <w:tmpl w:val="F1C604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8032E"/>
    <w:multiLevelType w:val="hybridMultilevel"/>
    <w:tmpl w:val="AEAA23D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BF17CEB"/>
    <w:multiLevelType w:val="hybridMultilevel"/>
    <w:tmpl w:val="338E57B6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C0862E5"/>
    <w:multiLevelType w:val="hybridMultilevel"/>
    <w:tmpl w:val="81365EF8"/>
    <w:lvl w:ilvl="0" w:tplc="4009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5C893CB5"/>
    <w:multiLevelType w:val="multilevel"/>
    <w:tmpl w:val="486EF8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A6703C"/>
    <w:multiLevelType w:val="hybridMultilevel"/>
    <w:tmpl w:val="15D865AE"/>
    <w:lvl w:ilvl="0" w:tplc="406497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B66A43"/>
    <w:multiLevelType w:val="multilevel"/>
    <w:tmpl w:val="B69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B77206"/>
    <w:multiLevelType w:val="hybridMultilevel"/>
    <w:tmpl w:val="BC742438"/>
    <w:lvl w:ilvl="0" w:tplc="9362B16E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 w15:restartNumberingAfterBreak="0">
    <w:nsid w:val="62094DBC"/>
    <w:multiLevelType w:val="multilevel"/>
    <w:tmpl w:val="E69C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3B0B33"/>
    <w:multiLevelType w:val="hybridMultilevel"/>
    <w:tmpl w:val="8CD8D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B00E5"/>
    <w:multiLevelType w:val="multilevel"/>
    <w:tmpl w:val="E71CC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D2707"/>
    <w:multiLevelType w:val="hybridMultilevel"/>
    <w:tmpl w:val="3FD4F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064B2"/>
    <w:multiLevelType w:val="hybridMultilevel"/>
    <w:tmpl w:val="47B8E800"/>
    <w:lvl w:ilvl="0" w:tplc="406497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E568F"/>
    <w:multiLevelType w:val="hybridMultilevel"/>
    <w:tmpl w:val="B5F87072"/>
    <w:lvl w:ilvl="0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E9C3446"/>
    <w:multiLevelType w:val="multilevel"/>
    <w:tmpl w:val="28C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731461"/>
    <w:multiLevelType w:val="hybridMultilevel"/>
    <w:tmpl w:val="1A92C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1" w15:restartNumberingAfterBreak="0">
    <w:nsid w:val="71C14CE5"/>
    <w:multiLevelType w:val="hybridMultilevel"/>
    <w:tmpl w:val="88222618"/>
    <w:lvl w:ilvl="0" w:tplc="40090017">
      <w:start w:val="1"/>
      <w:numFmt w:val="lowerLetter"/>
      <w:lvlText w:val="%1)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2" w15:restartNumberingAfterBreak="0">
    <w:nsid w:val="722428D3"/>
    <w:multiLevelType w:val="hybridMultilevel"/>
    <w:tmpl w:val="418AC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C103D"/>
    <w:multiLevelType w:val="hybridMultilevel"/>
    <w:tmpl w:val="3642EAD8"/>
    <w:lvl w:ilvl="0" w:tplc="40090005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4" w15:restartNumberingAfterBreak="0">
    <w:nsid w:val="752029F6"/>
    <w:multiLevelType w:val="multilevel"/>
    <w:tmpl w:val="D53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7CB028E"/>
    <w:multiLevelType w:val="multilevel"/>
    <w:tmpl w:val="41A6D9B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B6173"/>
    <w:multiLevelType w:val="hybridMultilevel"/>
    <w:tmpl w:val="7314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47076"/>
    <w:multiLevelType w:val="multilevel"/>
    <w:tmpl w:val="7C0A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356205"/>
    <w:multiLevelType w:val="hybridMultilevel"/>
    <w:tmpl w:val="C1800788"/>
    <w:lvl w:ilvl="0" w:tplc="412EC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4347">
    <w:abstractNumId w:val="6"/>
  </w:num>
  <w:num w:numId="2" w16cid:durableId="1376856084">
    <w:abstractNumId w:val="22"/>
  </w:num>
  <w:num w:numId="3" w16cid:durableId="50464146">
    <w:abstractNumId w:val="43"/>
  </w:num>
  <w:num w:numId="4" w16cid:durableId="797721410">
    <w:abstractNumId w:val="42"/>
  </w:num>
  <w:num w:numId="5" w16cid:durableId="1431389752">
    <w:abstractNumId w:val="10"/>
  </w:num>
  <w:num w:numId="6" w16cid:durableId="996151899">
    <w:abstractNumId w:val="40"/>
  </w:num>
  <w:num w:numId="7" w16cid:durableId="571542406">
    <w:abstractNumId w:val="18"/>
  </w:num>
  <w:num w:numId="8" w16cid:durableId="926689356">
    <w:abstractNumId w:val="8"/>
  </w:num>
  <w:num w:numId="9" w16cid:durableId="2122648082">
    <w:abstractNumId w:val="1"/>
  </w:num>
  <w:num w:numId="10" w16cid:durableId="2046755492">
    <w:abstractNumId w:val="4"/>
  </w:num>
  <w:num w:numId="11" w16cid:durableId="294288431">
    <w:abstractNumId w:val="36"/>
  </w:num>
  <w:num w:numId="12" w16cid:durableId="693504880">
    <w:abstractNumId w:val="38"/>
  </w:num>
  <w:num w:numId="13" w16cid:durableId="1991325905">
    <w:abstractNumId w:val="46"/>
  </w:num>
  <w:num w:numId="14" w16cid:durableId="1984041898">
    <w:abstractNumId w:val="7"/>
  </w:num>
  <w:num w:numId="15" w16cid:durableId="1717658726">
    <w:abstractNumId w:val="26"/>
  </w:num>
  <w:num w:numId="16" w16cid:durableId="1043990987">
    <w:abstractNumId w:val="24"/>
  </w:num>
  <w:num w:numId="17" w16cid:durableId="559364681">
    <w:abstractNumId w:val="21"/>
  </w:num>
  <w:num w:numId="18" w16cid:durableId="1220751288">
    <w:abstractNumId w:val="27"/>
  </w:num>
  <w:num w:numId="19" w16cid:durableId="1720204237">
    <w:abstractNumId w:val="28"/>
  </w:num>
  <w:num w:numId="20" w16cid:durableId="860322052">
    <w:abstractNumId w:val="23"/>
  </w:num>
  <w:num w:numId="21" w16cid:durableId="401489869">
    <w:abstractNumId w:val="34"/>
  </w:num>
  <w:num w:numId="22" w16cid:durableId="2029016276">
    <w:abstractNumId w:val="11"/>
  </w:num>
  <w:num w:numId="23" w16cid:durableId="655843210">
    <w:abstractNumId w:val="0"/>
  </w:num>
  <w:num w:numId="24" w16cid:durableId="1347560938">
    <w:abstractNumId w:val="15"/>
  </w:num>
  <w:num w:numId="25" w16cid:durableId="6030546">
    <w:abstractNumId w:val="12"/>
  </w:num>
  <w:num w:numId="26" w16cid:durableId="2026130394">
    <w:abstractNumId w:val="2"/>
  </w:num>
  <w:num w:numId="27" w16cid:durableId="48191761">
    <w:abstractNumId w:val="9"/>
  </w:num>
  <w:num w:numId="28" w16cid:durableId="1165785483">
    <w:abstractNumId w:val="5"/>
  </w:num>
  <w:num w:numId="29" w16cid:durableId="333731793">
    <w:abstractNumId w:val="29"/>
  </w:num>
  <w:num w:numId="30" w16cid:durableId="1752462194">
    <w:abstractNumId w:val="25"/>
  </w:num>
  <w:num w:numId="31" w16cid:durableId="690179467">
    <w:abstractNumId w:val="20"/>
  </w:num>
  <w:num w:numId="32" w16cid:durableId="425884537">
    <w:abstractNumId w:val="35"/>
  </w:num>
  <w:num w:numId="33" w16cid:durableId="528681343">
    <w:abstractNumId w:val="13"/>
  </w:num>
  <w:num w:numId="34" w16cid:durableId="1126049055">
    <w:abstractNumId w:val="44"/>
  </w:num>
  <w:num w:numId="35" w16cid:durableId="588856917">
    <w:abstractNumId w:val="41"/>
  </w:num>
  <w:num w:numId="36" w16cid:durableId="1352536796">
    <w:abstractNumId w:val="16"/>
  </w:num>
  <w:num w:numId="37" w16cid:durableId="908075964">
    <w:abstractNumId w:val="33"/>
  </w:num>
  <w:num w:numId="38" w16cid:durableId="332269460">
    <w:abstractNumId w:val="31"/>
  </w:num>
  <w:num w:numId="39" w16cid:durableId="1634484601">
    <w:abstractNumId w:val="47"/>
  </w:num>
  <w:num w:numId="40" w16cid:durableId="1097679678">
    <w:abstractNumId w:val="45"/>
  </w:num>
  <w:num w:numId="41" w16cid:durableId="844050889">
    <w:abstractNumId w:val="3"/>
  </w:num>
  <w:num w:numId="42" w16cid:durableId="890768967">
    <w:abstractNumId w:val="17"/>
  </w:num>
  <w:num w:numId="43" w16cid:durableId="1358309163">
    <w:abstractNumId w:val="32"/>
  </w:num>
  <w:num w:numId="44" w16cid:durableId="1595550985">
    <w:abstractNumId w:val="30"/>
  </w:num>
  <w:num w:numId="45" w16cid:durableId="930159546">
    <w:abstractNumId w:val="39"/>
  </w:num>
  <w:num w:numId="46" w16cid:durableId="234322717">
    <w:abstractNumId w:val="14"/>
  </w:num>
  <w:num w:numId="47" w16cid:durableId="1207529595">
    <w:abstractNumId w:val="37"/>
  </w:num>
  <w:num w:numId="48" w16cid:durableId="107706789">
    <w:abstractNumId w:val="48"/>
  </w:num>
  <w:num w:numId="49" w16cid:durableId="1994483122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jay singh">
    <w15:presenceInfo w15:providerId="Windows Live" w15:userId="f9c06c7dcbac7b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17"/>
    <w:rsid w:val="0000145C"/>
    <w:rsid w:val="0002076E"/>
    <w:rsid w:val="00025E52"/>
    <w:rsid w:val="0003379D"/>
    <w:rsid w:val="00035767"/>
    <w:rsid w:val="000450C0"/>
    <w:rsid w:val="000576F3"/>
    <w:rsid w:val="00057AC1"/>
    <w:rsid w:val="000611DE"/>
    <w:rsid w:val="00062C6B"/>
    <w:rsid w:val="00062F90"/>
    <w:rsid w:val="00066A90"/>
    <w:rsid w:val="000745E9"/>
    <w:rsid w:val="00076A1D"/>
    <w:rsid w:val="00080835"/>
    <w:rsid w:val="000858C5"/>
    <w:rsid w:val="0008596E"/>
    <w:rsid w:val="00085BD1"/>
    <w:rsid w:val="00087377"/>
    <w:rsid w:val="0009190F"/>
    <w:rsid w:val="00095411"/>
    <w:rsid w:val="00095C2E"/>
    <w:rsid w:val="000A0CA3"/>
    <w:rsid w:val="000B422D"/>
    <w:rsid w:val="000B7FC9"/>
    <w:rsid w:val="000C679C"/>
    <w:rsid w:val="000C7AC4"/>
    <w:rsid w:val="000D3967"/>
    <w:rsid w:val="000F5F90"/>
    <w:rsid w:val="001002F5"/>
    <w:rsid w:val="001145B8"/>
    <w:rsid w:val="001162F4"/>
    <w:rsid w:val="00116D16"/>
    <w:rsid w:val="0011729A"/>
    <w:rsid w:val="00117E94"/>
    <w:rsid w:val="00120129"/>
    <w:rsid w:val="001206E0"/>
    <w:rsid w:val="00123D05"/>
    <w:rsid w:val="001257FB"/>
    <w:rsid w:val="001274F5"/>
    <w:rsid w:val="00131713"/>
    <w:rsid w:val="00133D6E"/>
    <w:rsid w:val="00134B82"/>
    <w:rsid w:val="00137306"/>
    <w:rsid w:val="00137918"/>
    <w:rsid w:val="00137DB8"/>
    <w:rsid w:val="001405D2"/>
    <w:rsid w:val="00140E68"/>
    <w:rsid w:val="00156259"/>
    <w:rsid w:val="00160ADA"/>
    <w:rsid w:val="00163F17"/>
    <w:rsid w:val="001643EF"/>
    <w:rsid w:val="00166657"/>
    <w:rsid w:val="00171D36"/>
    <w:rsid w:val="00173519"/>
    <w:rsid w:val="00176828"/>
    <w:rsid w:val="00180ACD"/>
    <w:rsid w:val="001819ED"/>
    <w:rsid w:val="001841A2"/>
    <w:rsid w:val="0018661E"/>
    <w:rsid w:val="0019074C"/>
    <w:rsid w:val="00196070"/>
    <w:rsid w:val="001A0C81"/>
    <w:rsid w:val="001A252F"/>
    <w:rsid w:val="001B07A0"/>
    <w:rsid w:val="001B16F7"/>
    <w:rsid w:val="001C3443"/>
    <w:rsid w:val="001D39BD"/>
    <w:rsid w:val="001D7734"/>
    <w:rsid w:val="001D7FA3"/>
    <w:rsid w:val="001E4242"/>
    <w:rsid w:val="001F4A46"/>
    <w:rsid w:val="00200F1F"/>
    <w:rsid w:val="002145BF"/>
    <w:rsid w:val="00221F42"/>
    <w:rsid w:val="00222955"/>
    <w:rsid w:val="00227ED9"/>
    <w:rsid w:val="002307F2"/>
    <w:rsid w:val="00237735"/>
    <w:rsid w:val="002432A0"/>
    <w:rsid w:val="00252F6D"/>
    <w:rsid w:val="0025438E"/>
    <w:rsid w:val="0025537F"/>
    <w:rsid w:val="002606AD"/>
    <w:rsid w:val="002706B9"/>
    <w:rsid w:val="002709A1"/>
    <w:rsid w:val="00274245"/>
    <w:rsid w:val="002749A9"/>
    <w:rsid w:val="00283582"/>
    <w:rsid w:val="002838A5"/>
    <w:rsid w:val="00285C6A"/>
    <w:rsid w:val="0028651E"/>
    <w:rsid w:val="00291DEC"/>
    <w:rsid w:val="002948A7"/>
    <w:rsid w:val="0029633E"/>
    <w:rsid w:val="002A0052"/>
    <w:rsid w:val="002A0FF6"/>
    <w:rsid w:val="002A297D"/>
    <w:rsid w:val="002A4FD8"/>
    <w:rsid w:val="002A5DCE"/>
    <w:rsid w:val="002B16CA"/>
    <w:rsid w:val="002B722F"/>
    <w:rsid w:val="002C265D"/>
    <w:rsid w:val="002C4DEA"/>
    <w:rsid w:val="002C6664"/>
    <w:rsid w:val="002C78B1"/>
    <w:rsid w:val="002D3D77"/>
    <w:rsid w:val="002D493A"/>
    <w:rsid w:val="002E453B"/>
    <w:rsid w:val="002E5C89"/>
    <w:rsid w:val="002E5D17"/>
    <w:rsid w:val="002E6505"/>
    <w:rsid w:val="002F09D6"/>
    <w:rsid w:val="002F12E6"/>
    <w:rsid w:val="002F400C"/>
    <w:rsid w:val="0030052B"/>
    <w:rsid w:val="0030142F"/>
    <w:rsid w:val="00304648"/>
    <w:rsid w:val="00304DE1"/>
    <w:rsid w:val="0031582F"/>
    <w:rsid w:val="00320E38"/>
    <w:rsid w:val="0032316A"/>
    <w:rsid w:val="00334394"/>
    <w:rsid w:val="0034227B"/>
    <w:rsid w:val="0034463A"/>
    <w:rsid w:val="00346E96"/>
    <w:rsid w:val="00351CEF"/>
    <w:rsid w:val="00357C17"/>
    <w:rsid w:val="003645C3"/>
    <w:rsid w:val="003724B7"/>
    <w:rsid w:val="003731B0"/>
    <w:rsid w:val="00376A4B"/>
    <w:rsid w:val="003831AC"/>
    <w:rsid w:val="00383F0A"/>
    <w:rsid w:val="00385D4B"/>
    <w:rsid w:val="00394C97"/>
    <w:rsid w:val="0039731B"/>
    <w:rsid w:val="003A2121"/>
    <w:rsid w:val="003A369A"/>
    <w:rsid w:val="003A3FC7"/>
    <w:rsid w:val="003B302E"/>
    <w:rsid w:val="003B4363"/>
    <w:rsid w:val="003B43F4"/>
    <w:rsid w:val="003D3708"/>
    <w:rsid w:val="003F1CA3"/>
    <w:rsid w:val="003F2BDA"/>
    <w:rsid w:val="003F4224"/>
    <w:rsid w:val="003F451B"/>
    <w:rsid w:val="003F5019"/>
    <w:rsid w:val="003F6833"/>
    <w:rsid w:val="00404C04"/>
    <w:rsid w:val="00405438"/>
    <w:rsid w:val="004062CF"/>
    <w:rsid w:val="0040767C"/>
    <w:rsid w:val="004116B5"/>
    <w:rsid w:val="00413FBD"/>
    <w:rsid w:val="00414C93"/>
    <w:rsid w:val="00417E4F"/>
    <w:rsid w:val="00420C35"/>
    <w:rsid w:val="0043454B"/>
    <w:rsid w:val="004360B6"/>
    <w:rsid w:val="004451D5"/>
    <w:rsid w:val="00445D00"/>
    <w:rsid w:val="00452725"/>
    <w:rsid w:val="004546C4"/>
    <w:rsid w:val="00457A1B"/>
    <w:rsid w:val="00462011"/>
    <w:rsid w:val="00474A6C"/>
    <w:rsid w:val="004777F6"/>
    <w:rsid w:val="0048003D"/>
    <w:rsid w:val="00480B5A"/>
    <w:rsid w:val="00494EF8"/>
    <w:rsid w:val="00496C80"/>
    <w:rsid w:val="004A384B"/>
    <w:rsid w:val="004A5311"/>
    <w:rsid w:val="004A6EB6"/>
    <w:rsid w:val="004B2157"/>
    <w:rsid w:val="004B4145"/>
    <w:rsid w:val="004C0EF7"/>
    <w:rsid w:val="004C288E"/>
    <w:rsid w:val="004C330D"/>
    <w:rsid w:val="004D24D7"/>
    <w:rsid w:val="004D5858"/>
    <w:rsid w:val="004D7036"/>
    <w:rsid w:val="004E421F"/>
    <w:rsid w:val="005101DF"/>
    <w:rsid w:val="00510E0C"/>
    <w:rsid w:val="0051138A"/>
    <w:rsid w:val="0052156A"/>
    <w:rsid w:val="005263C5"/>
    <w:rsid w:val="005312C1"/>
    <w:rsid w:val="00532EDC"/>
    <w:rsid w:val="005332B1"/>
    <w:rsid w:val="00534692"/>
    <w:rsid w:val="00536F39"/>
    <w:rsid w:val="00556519"/>
    <w:rsid w:val="005628E5"/>
    <w:rsid w:val="005677A0"/>
    <w:rsid w:val="00570529"/>
    <w:rsid w:val="00571936"/>
    <w:rsid w:val="005836CE"/>
    <w:rsid w:val="00583ADA"/>
    <w:rsid w:val="0058435D"/>
    <w:rsid w:val="00584B4E"/>
    <w:rsid w:val="00585DC8"/>
    <w:rsid w:val="00587EEA"/>
    <w:rsid w:val="005977E9"/>
    <w:rsid w:val="005B351B"/>
    <w:rsid w:val="005B75EB"/>
    <w:rsid w:val="005C4CD6"/>
    <w:rsid w:val="005C7070"/>
    <w:rsid w:val="005E17FC"/>
    <w:rsid w:val="005E2796"/>
    <w:rsid w:val="005E3F42"/>
    <w:rsid w:val="005E4FAF"/>
    <w:rsid w:val="005F0C0A"/>
    <w:rsid w:val="006057DC"/>
    <w:rsid w:val="0061239F"/>
    <w:rsid w:val="0061243F"/>
    <w:rsid w:val="006231AD"/>
    <w:rsid w:val="00627F80"/>
    <w:rsid w:val="006333F4"/>
    <w:rsid w:val="0064056D"/>
    <w:rsid w:val="00640C1F"/>
    <w:rsid w:val="00641040"/>
    <w:rsid w:val="00644555"/>
    <w:rsid w:val="00645252"/>
    <w:rsid w:val="00645442"/>
    <w:rsid w:val="00645F52"/>
    <w:rsid w:val="00650317"/>
    <w:rsid w:val="006523BD"/>
    <w:rsid w:val="00653DD5"/>
    <w:rsid w:val="00655C80"/>
    <w:rsid w:val="006602CB"/>
    <w:rsid w:val="0067039E"/>
    <w:rsid w:val="006731F5"/>
    <w:rsid w:val="00673A82"/>
    <w:rsid w:val="00691960"/>
    <w:rsid w:val="00691E1A"/>
    <w:rsid w:val="00695695"/>
    <w:rsid w:val="006958C3"/>
    <w:rsid w:val="00696CB3"/>
    <w:rsid w:val="006B0C8D"/>
    <w:rsid w:val="006B1202"/>
    <w:rsid w:val="006B17DA"/>
    <w:rsid w:val="006B5EC8"/>
    <w:rsid w:val="006B7920"/>
    <w:rsid w:val="006C174C"/>
    <w:rsid w:val="006C6EA2"/>
    <w:rsid w:val="006D3D74"/>
    <w:rsid w:val="006E08D2"/>
    <w:rsid w:val="006E21CB"/>
    <w:rsid w:val="006E29C3"/>
    <w:rsid w:val="006E33A1"/>
    <w:rsid w:val="006E3951"/>
    <w:rsid w:val="006E674C"/>
    <w:rsid w:val="006F3434"/>
    <w:rsid w:val="006F5CF2"/>
    <w:rsid w:val="00707BCC"/>
    <w:rsid w:val="00712639"/>
    <w:rsid w:val="00714C02"/>
    <w:rsid w:val="00725D25"/>
    <w:rsid w:val="007313A8"/>
    <w:rsid w:val="007331B9"/>
    <w:rsid w:val="0073465C"/>
    <w:rsid w:val="00737A47"/>
    <w:rsid w:val="00745A3C"/>
    <w:rsid w:val="00745FDC"/>
    <w:rsid w:val="00747BC5"/>
    <w:rsid w:val="0075482E"/>
    <w:rsid w:val="0075758C"/>
    <w:rsid w:val="00760AB9"/>
    <w:rsid w:val="00763D41"/>
    <w:rsid w:val="00763EC4"/>
    <w:rsid w:val="0079518E"/>
    <w:rsid w:val="007979B6"/>
    <w:rsid w:val="007A0AEE"/>
    <w:rsid w:val="007B38D5"/>
    <w:rsid w:val="007C59C1"/>
    <w:rsid w:val="007D6BB2"/>
    <w:rsid w:val="007E4977"/>
    <w:rsid w:val="008075F8"/>
    <w:rsid w:val="008212B5"/>
    <w:rsid w:val="00822A3A"/>
    <w:rsid w:val="00830283"/>
    <w:rsid w:val="008342EB"/>
    <w:rsid w:val="0083569A"/>
    <w:rsid w:val="00844374"/>
    <w:rsid w:val="008515DD"/>
    <w:rsid w:val="00861BD7"/>
    <w:rsid w:val="00862C80"/>
    <w:rsid w:val="00862F2E"/>
    <w:rsid w:val="00866EE3"/>
    <w:rsid w:val="00870E6F"/>
    <w:rsid w:val="00871DB5"/>
    <w:rsid w:val="00874604"/>
    <w:rsid w:val="00883A6B"/>
    <w:rsid w:val="00891F23"/>
    <w:rsid w:val="00892226"/>
    <w:rsid w:val="008970A8"/>
    <w:rsid w:val="008A5F22"/>
    <w:rsid w:val="008A7324"/>
    <w:rsid w:val="008B74BF"/>
    <w:rsid w:val="008C2FAE"/>
    <w:rsid w:val="008E31F2"/>
    <w:rsid w:val="008E51EA"/>
    <w:rsid w:val="008E6CD6"/>
    <w:rsid w:val="00905CBD"/>
    <w:rsid w:val="009066DF"/>
    <w:rsid w:val="009151AD"/>
    <w:rsid w:val="00924EE3"/>
    <w:rsid w:val="00935FF0"/>
    <w:rsid w:val="00936340"/>
    <w:rsid w:val="00942A60"/>
    <w:rsid w:val="00952399"/>
    <w:rsid w:val="00952BE8"/>
    <w:rsid w:val="0097171F"/>
    <w:rsid w:val="00972DBC"/>
    <w:rsid w:val="00980159"/>
    <w:rsid w:val="00981072"/>
    <w:rsid w:val="0098246E"/>
    <w:rsid w:val="00987227"/>
    <w:rsid w:val="009902B7"/>
    <w:rsid w:val="00991BE4"/>
    <w:rsid w:val="00996804"/>
    <w:rsid w:val="00996AB1"/>
    <w:rsid w:val="009A0A78"/>
    <w:rsid w:val="009B2A9E"/>
    <w:rsid w:val="009B4E9D"/>
    <w:rsid w:val="009C5F16"/>
    <w:rsid w:val="009C650C"/>
    <w:rsid w:val="009D05D0"/>
    <w:rsid w:val="009E17ED"/>
    <w:rsid w:val="009F566F"/>
    <w:rsid w:val="009F73BD"/>
    <w:rsid w:val="00A22F83"/>
    <w:rsid w:val="00A35EF6"/>
    <w:rsid w:val="00A36220"/>
    <w:rsid w:val="00A365A5"/>
    <w:rsid w:val="00A368C4"/>
    <w:rsid w:val="00A37A45"/>
    <w:rsid w:val="00A40B06"/>
    <w:rsid w:val="00A43017"/>
    <w:rsid w:val="00A443E7"/>
    <w:rsid w:val="00A4748D"/>
    <w:rsid w:val="00A50EDF"/>
    <w:rsid w:val="00A56849"/>
    <w:rsid w:val="00A62E06"/>
    <w:rsid w:val="00A64BDA"/>
    <w:rsid w:val="00A67F36"/>
    <w:rsid w:val="00A71B64"/>
    <w:rsid w:val="00A73FF3"/>
    <w:rsid w:val="00A91758"/>
    <w:rsid w:val="00A9204E"/>
    <w:rsid w:val="00A94789"/>
    <w:rsid w:val="00A95E57"/>
    <w:rsid w:val="00AA0038"/>
    <w:rsid w:val="00AA0973"/>
    <w:rsid w:val="00AA1037"/>
    <w:rsid w:val="00AA4861"/>
    <w:rsid w:val="00AB0AA9"/>
    <w:rsid w:val="00AB1FB2"/>
    <w:rsid w:val="00AC71D8"/>
    <w:rsid w:val="00AD0D94"/>
    <w:rsid w:val="00AE2C5C"/>
    <w:rsid w:val="00AE7EE7"/>
    <w:rsid w:val="00AF2E64"/>
    <w:rsid w:val="00B05A77"/>
    <w:rsid w:val="00B10586"/>
    <w:rsid w:val="00B23DEA"/>
    <w:rsid w:val="00B31C8E"/>
    <w:rsid w:val="00B32E7C"/>
    <w:rsid w:val="00B35C68"/>
    <w:rsid w:val="00B41971"/>
    <w:rsid w:val="00B44ED9"/>
    <w:rsid w:val="00B50E2E"/>
    <w:rsid w:val="00B52084"/>
    <w:rsid w:val="00B525A2"/>
    <w:rsid w:val="00B6654D"/>
    <w:rsid w:val="00B72A53"/>
    <w:rsid w:val="00B731A2"/>
    <w:rsid w:val="00B759C2"/>
    <w:rsid w:val="00B76E8B"/>
    <w:rsid w:val="00B83911"/>
    <w:rsid w:val="00B857C1"/>
    <w:rsid w:val="00B90C75"/>
    <w:rsid w:val="00B93531"/>
    <w:rsid w:val="00B944DB"/>
    <w:rsid w:val="00BB0516"/>
    <w:rsid w:val="00BB073E"/>
    <w:rsid w:val="00BC4CFA"/>
    <w:rsid w:val="00BC5111"/>
    <w:rsid w:val="00BC5356"/>
    <w:rsid w:val="00BC5CD6"/>
    <w:rsid w:val="00BD064A"/>
    <w:rsid w:val="00BE418B"/>
    <w:rsid w:val="00BE5C99"/>
    <w:rsid w:val="00C0163A"/>
    <w:rsid w:val="00C02B4C"/>
    <w:rsid w:val="00C06A45"/>
    <w:rsid w:val="00C070E4"/>
    <w:rsid w:val="00C12EB8"/>
    <w:rsid w:val="00C133DA"/>
    <w:rsid w:val="00C174FB"/>
    <w:rsid w:val="00C2308C"/>
    <w:rsid w:val="00C31A3D"/>
    <w:rsid w:val="00C3374C"/>
    <w:rsid w:val="00C345FC"/>
    <w:rsid w:val="00C376ED"/>
    <w:rsid w:val="00C4430B"/>
    <w:rsid w:val="00C56E65"/>
    <w:rsid w:val="00C72B0F"/>
    <w:rsid w:val="00C76FA8"/>
    <w:rsid w:val="00C8069B"/>
    <w:rsid w:val="00C86809"/>
    <w:rsid w:val="00C876B2"/>
    <w:rsid w:val="00CA5941"/>
    <w:rsid w:val="00CB638E"/>
    <w:rsid w:val="00CC2964"/>
    <w:rsid w:val="00CC2BD6"/>
    <w:rsid w:val="00CC7566"/>
    <w:rsid w:val="00CD04A5"/>
    <w:rsid w:val="00CD49C1"/>
    <w:rsid w:val="00CE62AF"/>
    <w:rsid w:val="00CF3A2B"/>
    <w:rsid w:val="00CF4D69"/>
    <w:rsid w:val="00CF5CAD"/>
    <w:rsid w:val="00D0674B"/>
    <w:rsid w:val="00D06A48"/>
    <w:rsid w:val="00D10B48"/>
    <w:rsid w:val="00D21D39"/>
    <w:rsid w:val="00D233EC"/>
    <w:rsid w:val="00D30DFD"/>
    <w:rsid w:val="00D31C5D"/>
    <w:rsid w:val="00D33F35"/>
    <w:rsid w:val="00D354FC"/>
    <w:rsid w:val="00D44491"/>
    <w:rsid w:val="00D450E1"/>
    <w:rsid w:val="00D47972"/>
    <w:rsid w:val="00D56461"/>
    <w:rsid w:val="00D568D1"/>
    <w:rsid w:val="00D57A68"/>
    <w:rsid w:val="00D666F3"/>
    <w:rsid w:val="00D70023"/>
    <w:rsid w:val="00D7589B"/>
    <w:rsid w:val="00D76E5B"/>
    <w:rsid w:val="00D835D9"/>
    <w:rsid w:val="00D85C55"/>
    <w:rsid w:val="00D93D42"/>
    <w:rsid w:val="00DA5126"/>
    <w:rsid w:val="00DB0378"/>
    <w:rsid w:val="00DB0619"/>
    <w:rsid w:val="00DB0CA8"/>
    <w:rsid w:val="00DB1194"/>
    <w:rsid w:val="00DB1672"/>
    <w:rsid w:val="00DB399D"/>
    <w:rsid w:val="00DB71F3"/>
    <w:rsid w:val="00DC2696"/>
    <w:rsid w:val="00DC4890"/>
    <w:rsid w:val="00DE0520"/>
    <w:rsid w:val="00DF3B5B"/>
    <w:rsid w:val="00E1443C"/>
    <w:rsid w:val="00E15ED2"/>
    <w:rsid w:val="00E166BD"/>
    <w:rsid w:val="00E22D8A"/>
    <w:rsid w:val="00E274E5"/>
    <w:rsid w:val="00E36950"/>
    <w:rsid w:val="00E401D2"/>
    <w:rsid w:val="00E405AA"/>
    <w:rsid w:val="00E4127C"/>
    <w:rsid w:val="00E419B7"/>
    <w:rsid w:val="00E47F97"/>
    <w:rsid w:val="00E523D6"/>
    <w:rsid w:val="00E5377D"/>
    <w:rsid w:val="00E71821"/>
    <w:rsid w:val="00E801CC"/>
    <w:rsid w:val="00E8435A"/>
    <w:rsid w:val="00E860D2"/>
    <w:rsid w:val="00E90FD3"/>
    <w:rsid w:val="00E91A82"/>
    <w:rsid w:val="00E91EC2"/>
    <w:rsid w:val="00E92B69"/>
    <w:rsid w:val="00EA0610"/>
    <w:rsid w:val="00EA4585"/>
    <w:rsid w:val="00EA615C"/>
    <w:rsid w:val="00EA7E2C"/>
    <w:rsid w:val="00EB1000"/>
    <w:rsid w:val="00EC4162"/>
    <w:rsid w:val="00EC4ED8"/>
    <w:rsid w:val="00EC605E"/>
    <w:rsid w:val="00EC6F70"/>
    <w:rsid w:val="00EE2BEA"/>
    <w:rsid w:val="00EE3393"/>
    <w:rsid w:val="00EE6815"/>
    <w:rsid w:val="00EF2825"/>
    <w:rsid w:val="00EF2BFA"/>
    <w:rsid w:val="00EF5A87"/>
    <w:rsid w:val="00F006D2"/>
    <w:rsid w:val="00F04C18"/>
    <w:rsid w:val="00F237BA"/>
    <w:rsid w:val="00F260A1"/>
    <w:rsid w:val="00F31132"/>
    <w:rsid w:val="00F346FD"/>
    <w:rsid w:val="00F508CD"/>
    <w:rsid w:val="00F511B9"/>
    <w:rsid w:val="00F55921"/>
    <w:rsid w:val="00F61667"/>
    <w:rsid w:val="00F6660E"/>
    <w:rsid w:val="00F73E7C"/>
    <w:rsid w:val="00F9247A"/>
    <w:rsid w:val="00F92DBD"/>
    <w:rsid w:val="00F961A5"/>
    <w:rsid w:val="00FA5CD1"/>
    <w:rsid w:val="00FA7A38"/>
    <w:rsid w:val="00FA7BDF"/>
    <w:rsid w:val="00FB0559"/>
    <w:rsid w:val="00FC1FEE"/>
    <w:rsid w:val="00FD0328"/>
    <w:rsid w:val="00FD57B7"/>
    <w:rsid w:val="00FD5B0A"/>
    <w:rsid w:val="00FE64DA"/>
    <w:rsid w:val="00FE7B91"/>
    <w:rsid w:val="00FF2065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406"/>
  <w15:chartTrackingRefBased/>
  <w15:docId w15:val="{CBBEFC91-A4FA-4878-9E19-7140F7D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163F17"/>
  </w:style>
  <w:style w:type="paragraph" w:styleId="ListParagraph">
    <w:name w:val="List Paragraph"/>
    <w:basedOn w:val="Normal"/>
    <w:uiPriority w:val="34"/>
    <w:unhideWhenUsed/>
    <w:qFormat/>
    <w:rsid w:val="00163F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19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C679C"/>
  </w:style>
  <w:style w:type="character" w:customStyle="1" w:styleId="katex-mathml">
    <w:name w:val="katex-mathml"/>
    <w:basedOn w:val="DefaultParagraphFont"/>
    <w:rsid w:val="0019074C"/>
  </w:style>
  <w:style w:type="character" w:customStyle="1" w:styleId="mord">
    <w:name w:val="mord"/>
    <w:basedOn w:val="DefaultParagraphFont"/>
    <w:rsid w:val="0019074C"/>
  </w:style>
  <w:style w:type="character" w:customStyle="1" w:styleId="vlist-s">
    <w:name w:val="vlist-s"/>
    <w:basedOn w:val="DefaultParagraphFont"/>
    <w:rsid w:val="0019074C"/>
  </w:style>
  <w:style w:type="character" w:customStyle="1" w:styleId="mrel">
    <w:name w:val="mrel"/>
    <w:basedOn w:val="DefaultParagraphFont"/>
    <w:rsid w:val="001907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6C8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6C80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mbin">
    <w:name w:val="mbin"/>
    <w:basedOn w:val="DefaultParagraphFont"/>
    <w:rsid w:val="001819ED"/>
  </w:style>
  <w:style w:type="character" w:customStyle="1" w:styleId="mopen">
    <w:name w:val="mopen"/>
    <w:basedOn w:val="DefaultParagraphFont"/>
    <w:rsid w:val="001819ED"/>
  </w:style>
  <w:style w:type="character" w:customStyle="1" w:styleId="mclose">
    <w:name w:val="mclose"/>
    <w:basedOn w:val="DefaultParagraphFont"/>
    <w:rsid w:val="001819ED"/>
  </w:style>
  <w:style w:type="character" w:customStyle="1" w:styleId="delimsizing">
    <w:name w:val="delimsizing"/>
    <w:basedOn w:val="DefaultParagraphFont"/>
    <w:rsid w:val="00D568D1"/>
  </w:style>
  <w:style w:type="character" w:customStyle="1" w:styleId="mop">
    <w:name w:val="mop"/>
    <w:basedOn w:val="DefaultParagraphFont"/>
    <w:rsid w:val="00E1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85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172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59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09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368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17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70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14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02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7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92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05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92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40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93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9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2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9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30916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89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0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868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237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92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9555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9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2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369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41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09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981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2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001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ay%20singh\AppData\Local\Microsoft\Office\16.0\DTS\en-IN%7b17E73F22-92AD-40E2-BA38-8053257CDF19%7d\%7b6A3D3CBF-222F-4EE5-A4F1-10BAA85D25F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  <wetp:taskpane dockstate="right" visibility="0" width="438" row="6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4BEB1DE-EEBB-43FF-847A-A5733F1CA220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8EE4B36-885E-4743-880E-BD592B16971C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34A9FA8-3EB7-49FF-9A57-12B6B9141D46}">
  <we:reference id="wa200005502" version="1.0.0.9" store="en-US" storeType="OMEX"/>
  <we:alternateReferences>
    <we:reference id="wa200005502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11ED7-AAB1-4D90-9264-C1D3E04515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{6A3D3CBF-222F-4EE5-A4F1-10BAA85D25F3}tf02786999_win32</Template>
  <TotalTime>1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3</cp:revision>
  <dcterms:created xsi:type="dcterms:W3CDTF">2024-02-14T19:51:00Z</dcterms:created>
  <dcterms:modified xsi:type="dcterms:W3CDTF">2024-02-14T19:52:00Z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